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C335E" w14:textId="20F78C54" w:rsidR="00042940" w:rsidRDefault="00873926" w:rsidP="00C26572">
      <w:pPr>
        <w:spacing w:line="360" w:lineRule="auto"/>
        <w:jc w:val="center"/>
        <w:rPr>
          <w:rFonts w:ascii="Times" w:eastAsia="Times New Roman" w:hAnsi="Times" w:cs="Times New Roman"/>
          <w:sz w:val="29"/>
          <w:szCs w:val="29"/>
          <w:shd w:val="clear" w:color="auto" w:fill="FFFFFF"/>
        </w:rPr>
      </w:pPr>
      <w:r>
        <w:rPr>
          <w:rFonts w:ascii="Times" w:eastAsia="Times New Roman" w:hAnsi="Times" w:cs="Times New Roman"/>
          <w:noProof/>
          <w:sz w:val="29"/>
          <w:szCs w:val="29"/>
          <w:shd w:val="clear" w:color="auto" w:fill="FFFFFF"/>
        </w:rPr>
        <w:drawing>
          <wp:anchor distT="0" distB="0" distL="114300" distR="114300" simplePos="0" relativeHeight="251661312" behindDoc="0" locked="0" layoutInCell="1" allowOverlap="1" wp14:anchorId="5E8D3F18" wp14:editId="3D465CEE">
            <wp:simplePos x="0" y="0"/>
            <wp:positionH relativeFrom="column">
              <wp:posOffset>4800600</wp:posOffset>
            </wp:positionH>
            <wp:positionV relativeFrom="paragraph">
              <wp:posOffset>-228600</wp:posOffset>
            </wp:positionV>
            <wp:extent cx="1371600" cy="1371600"/>
            <wp:effectExtent l="0" t="0" r="0" b="0"/>
            <wp:wrapTight wrapText="bothSides">
              <wp:wrapPolygon edited="0">
                <wp:start x="0" y="0"/>
                <wp:lineTo x="0" y="21200"/>
                <wp:lineTo x="21200" y="21200"/>
                <wp:lineTo x="212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1-22 à 01.05.17.png"/>
                    <pic:cNvPicPr/>
                  </pic:nvPicPr>
                  <pic:blipFill rotWithShape="1">
                    <a:blip r:embed="rId9" r:link="rId10">
                      <a:extLst>
                        <a:ext uri="{28A0092B-C50C-407E-A947-70E740481C1C}">
                          <a14:useLocalDpi xmlns:a14="http://schemas.microsoft.com/office/drawing/2010/main" val="0"/>
                        </a:ext>
                      </a:extLst>
                    </a:blip>
                    <a:srcRect l="1493" t="1494" r="1553" b="1517"/>
                    <a:stretch/>
                  </pic:blipFill>
                  <pic:spPr bwMode="auto">
                    <a:xfrm>
                      <a:off x="0" y="0"/>
                      <a:ext cx="1371600" cy="1371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6572" w:rsidRPr="00C26572">
        <w:rPr>
          <w:rFonts w:ascii="Times" w:eastAsia="Times New Roman" w:hAnsi="Times" w:cs="Times New Roman"/>
          <w:noProof/>
          <w:sz w:val="29"/>
          <w:szCs w:val="29"/>
          <w:shd w:val="clear" w:color="auto" w:fill="FFFFFF"/>
        </w:rPr>
        <w:drawing>
          <wp:anchor distT="0" distB="0" distL="114300" distR="114300" simplePos="0" relativeHeight="251659264" behindDoc="0" locked="0" layoutInCell="1" allowOverlap="1" wp14:anchorId="25BC9A41" wp14:editId="53CF2F82">
            <wp:simplePos x="0" y="0"/>
            <wp:positionH relativeFrom="column">
              <wp:posOffset>2286000</wp:posOffset>
            </wp:positionH>
            <wp:positionV relativeFrom="paragraph">
              <wp:posOffset>-114300</wp:posOffset>
            </wp:positionV>
            <wp:extent cx="1828800" cy="1084580"/>
            <wp:effectExtent l="0" t="0" r="0" b="7620"/>
            <wp:wrapTight wrapText="bothSides">
              <wp:wrapPolygon edited="0">
                <wp:start x="0" y="0"/>
                <wp:lineTo x="0" y="21246"/>
                <wp:lineTo x="21300" y="21246"/>
                <wp:lineTo x="213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1-22 à 01.04.53.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1828800" cy="10845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6572">
        <w:rPr>
          <w:rFonts w:ascii="Times" w:eastAsia="Times New Roman" w:hAnsi="Times" w:cs="Times New Roman"/>
          <w:noProof/>
          <w:sz w:val="29"/>
          <w:szCs w:val="29"/>
          <w:shd w:val="clear" w:color="auto" w:fill="FFFFFF"/>
        </w:rPr>
        <w:drawing>
          <wp:anchor distT="0" distB="0" distL="114300" distR="114300" simplePos="0" relativeHeight="251660288" behindDoc="0" locked="0" layoutInCell="1" allowOverlap="1" wp14:anchorId="2A787B25" wp14:editId="19802231">
            <wp:simplePos x="0" y="0"/>
            <wp:positionH relativeFrom="column">
              <wp:posOffset>-457200</wp:posOffset>
            </wp:positionH>
            <wp:positionV relativeFrom="paragraph">
              <wp:posOffset>-114300</wp:posOffset>
            </wp:positionV>
            <wp:extent cx="2080260" cy="800100"/>
            <wp:effectExtent l="0" t="0" r="2540" b="12700"/>
            <wp:wrapTight wrapText="bothSides">
              <wp:wrapPolygon edited="0">
                <wp:start x="0" y="0"/>
                <wp:lineTo x="0" y="21257"/>
                <wp:lineTo x="21363" y="21257"/>
                <wp:lineTo x="213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1-22 à 01.04.37.png"/>
                    <pic:cNvPicPr/>
                  </pic:nvPicPr>
                  <pic:blipFill>
                    <a:blip r:embed="rId13">
                      <a:extLst>
                        <a:ext uri="{28A0092B-C50C-407E-A947-70E740481C1C}">
                          <a14:useLocalDpi xmlns:a14="http://schemas.microsoft.com/office/drawing/2010/main" val="0"/>
                        </a:ext>
                      </a:extLst>
                    </a:blip>
                    <a:stretch>
                      <a:fillRect/>
                    </a:stretch>
                  </pic:blipFill>
                  <pic:spPr>
                    <a:xfrm>
                      <a:off x="0" y="0"/>
                      <a:ext cx="2080260" cy="800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0B6CCC" w14:textId="38BE2742" w:rsidR="00042940" w:rsidRDefault="00042940" w:rsidP="00C26572">
      <w:pPr>
        <w:spacing w:line="360" w:lineRule="auto"/>
        <w:jc w:val="center"/>
        <w:rPr>
          <w:rFonts w:ascii="Times" w:eastAsia="Times New Roman" w:hAnsi="Times" w:cs="Times New Roman"/>
          <w:sz w:val="29"/>
          <w:szCs w:val="29"/>
          <w:shd w:val="clear" w:color="auto" w:fill="FFFFFF"/>
        </w:rPr>
      </w:pPr>
    </w:p>
    <w:p w14:paraId="7959AB2B" w14:textId="77777777" w:rsidR="00042940" w:rsidRDefault="00042940" w:rsidP="00C26572">
      <w:pPr>
        <w:spacing w:line="360" w:lineRule="auto"/>
        <w:jc w:val="center"/>
        <w:rPr>
          <w:rFonts w:ascii="Times" w:eastAsia="Times New Roman" w:hAnsi="Times" w:cs="Times New Roman"/>
          <w:sz w:val="29"/>
          <w:szCs w:val="29"/>
          <w:shd w:val="clear" w:color="auto" w:fill="FFFFFF"/>
        </w:rPr>
      </w:pPr>
    </w:p>
    <w:p w14:paraId="17439E72" w14:textId="77777777" w:rsidR="00C26572" w:rsidRDefault="00C26572" w:rsidP="00C26572">
      <w:pPr>
        <w:spacing w:line="360" w:lineRule="auto"/>
        <w:jc w:val="center"/>
        <w:rPr>
          <w:rFonts w:ascii="Times" w:eastAsia="Times New Roman" w:hAnsi="Times" w:cs="Times New Roman"/>
          <w:sz w:val="29"/>
          <w:szCs w:val="29"/>
          <w:shd w:val="clear" w:color="auto" w:fill="FFFFFF"/>
        </w:rPr>
      </w:pPr>
    </w:p>
    <w:p w14:paraId="73CF4297" w14:textId="77777777" w:rsidR="00C26572" w:rsidRDefault="00C26572" w:rsidP="00C26572">
      <w:pPr>
        <w:spacing w:line="360" w:lineRule="auto"/>
        <w:jc w:val="center"/>
        <w:rPr>
          <w:rFonts w:ascii="Times" w:eastAsia="Times New Roman" w:hAnsi="Times" w:cs="Times New Roman"/>
          <w:sz w:val="29"/>
          <w:szCs w:val="29"/>
          <w:shd w:val="clear" w:color="auto" w:fill="FFFFFF"/>
        </w:rPr>
      </w:pPr>
    </w:p>
    <w:p w14:paraId="61589B0A" w14:textId="03A9F90D" w:rsidR="00042940" w:rsidRPr="00C26572" w:rsidRDefault="00C26572" w:rsidP="00C26572">
      <w:pPr>
        <w:spacing w:line="360" w:lineRule="auto"/>
        <w:jc w:val="center"/>
        <w:rPr>
          <w:rFonts w:ascii="Times" w:eastAsia="Times New Roman" w:hAnsi="Times" w:cs="Times New Roman"/>
          <w:sz w:val="32"/>
          <w:szCs w:val="29"/>
          <w:shd w:val="clear" w:color="auto" w:fill="FFFFFF"/>
        </w:rPr>
      </w:pPr>
      <w:r w:rsidRPr="00C26572">
        <w:rPr>
          <w:rFonts w:ascii="Times" w:eastAsia="Times New Roman" w:hAnsi="Times" w:cs="Times New Roman"/>
          <w:sz w:val="32"/>
          <w:szCs w:val="29"/>
          <w:shd w:val="clear" w:color="auto" w:fill="FFFFFF"/>
        </w:rPr>
        <w:t>Université de Bordeaux, UFR Sciences de la Santé</w:t>
      </w:r>
    </w:p>
    <w:p w14:paraId="5EFBF9C6" w14:textId="77777777" w:rsidR="00C26572" w:rsidRPr="00C26572" w:rsidRDefault="00C26572" w:rsidP="00C26572">
      <w:pPr>
        <w:spacing w:line="360" w:lineRule="auto"/>
        <w:jc w:val="center"/>
        <w:rPr>
          <w:rFonts w:ascii="Times" w:eastAsia="Times New Roman" w:hAnsi="Times" w:cs="Times New Roman"/>
          <w:sz w:val="32"/>
          <w:szCs w:val="29"/>
          <w:shd w:val="clear" w:color="auto" w:fill="FFFFFF"/>
        </w:rPr>
      </w:pPr>
    </w:p>
    <w:p w14:paraId="2AC40C37" w14:textId="0B97C68A" w:rsidR="00C26572" w:rsidRPr="00C26572" w:rsidRDefault="00C26572" w:rsidP="00C26572">
      <w:pPr>
        <w:spacing w:line="360" w:lineRule="auto"/>
        <w:jc w:val="center"/>
        <w:rPr>
          <w:rFonts w:ascii="Times" w:eastAsia="Times New Roman" w:hAnsi="Times" w:cs="Times New Roman"/>
          <w:sz w:val="32"/>
          <w:szCs w:val="29"/>
          <w:shd w:val="clear" w:color="auto" w:fill="FFFFFF"/>
        </w:rPr>
      </w:pPr>
      <w:r w:rsidRPr="00C26572">
        <w:rPr>
          <w:rFonts w:ascii="Times" w:eastAsia="Times New Roman" w:hAnsi="Times" w:cs="Times New Roman"/>
          <w:sz w:val="32"/>
          <w:szCs w:val="29"/>
          <w:shd w:val="clear" w:color="auto" w:fill="FFFFFF"/>
        </w:rPr>
        <w:t>Master 2 Recherche Biologie-Santé</w:t>
      </w:r>
    </w:p>
    <w:p w14:paraId="58A851EE" w14:textId="00AC0CF9" w:rsidR="00C26572" w:rsidRPr="00C26572" w:rsidRDefault="00C26572" w:rsidP="00C26572">
      <w:pPr>
        <w:spacing w:line="360" w:lineRule="auto"/>
        <w:jc w:val="center"/>
        <w:rPr>
          <w:rFonts w:ascii="Times" w:eastAsia="Times New Roman" w:hAnsi="Times" w:cs="Times New Roman"/>
          <w:sz w:val="32"/>
          <w:szCs w:val="29"/>
          <w:shd w:val="clear" w:color="auto" w:fill="FFFFFF"/>
        </w:rPr>
      </w:pPr>
      <w:r w:rsidRPr="00C26572">
        <w:rPr>
          <w:rFonts w:ascii="Times" w:eastAsia="Times New Roman" w:hAnsi="Times" w:cs="Times New Roman"/>
          <w:sz w:val="32"/>
          <w:szCs w:val="29"/>
          <w:shd w:val="clear" w:color="auto" w:fill="FFFFFF"/>
        </w:rPr>
        <w:t>Parcours Microbiologie-Immunologie</w:t>
      </w:r>
    </w:p>
    <w:p w14:paraId="4C5C0156" w14:textId="637A5FEE" w:rsidR="00C26572" w:rsidRPr="00C26572" w:rsidRDefault="00C26572" w:rsidP="00C26572">
      <w:pPr>
        <w:spacing w:line="360" w:lineRule="auto"/>
        <w:jc w:val="center"/>
        <w:rPr>
          <w:rFonts w:ascii="Times" w:eastAsia="Times New Roman" w:hAnsi="Times" w:cs="Times New Roman"/>
          <w:sz w:val="32"/>
          <w:szCs w:val="29"/>
          <w:shd w:val="clear" w:color="auto" w:fill="FFFFFF"/>
        </w:rPr>
      </w:pPr>
      <w:r w:rsidRPr="00C26572">
        <w:rPr>
          <w:rFonts w:ascii="Times" w:eastAsia="Times New Roman" w:hAnsi="Times" w:cs="Times New Roman"/>
          <w:sz w:val="32"/>
          <w:szCs w:val="29"/>
          <w:shd w:val="clear" w:color="auto" w:fill="FFFFFF"/>
        </w:rPr>
        <w:t>Année 2017-2018</w:t>
      </w:r>
    </w:p>
    <w:p w14:paraId="4D8697EE" w14:textId="77777777" w:rsidR="00C26572" w:rsidRDefault="00C26572" w:rsidP="00C26572">
      <w:pPr>
        <w:spacing w:line="360" w:lineRule="auto"/>
        <w:jc w:val="center"/>
        <w:rPr>
          <w:rFonts w:ascii="Times" w:eastAsia="Times New Roman" w:hAnsi="Times" w:cs="Times New Roman"/>
          <w:sz w:val="29"/>
          <w:szCs w:val="29"/>
          <w:shd w:val="clear" w:color="auto" w:fill="FFFFFF"/>
        </w:rPr>
      </w:pPr>
    </w:p>
    <w:p w14:paraId="3F7F71F5" w14:textId="77777777" w:rsidR="00C26572" w:rsidRDefault="00C26572" w:rsidP="00C26572">
      <w:pPr>
        <w:spacing w:line="360" w:lineRule="auto"/>
        <w:jc w:val="center"/>
        <w:rPr>
          <w:rFonts w:ascii="Times" w:eastAsia="Times New Roman" w:hAnsi="Times" w:cs="Times New Roman"/>
          <w:sz w:val="29"/>
          <w:szCs w:val="29"/>
          <w:shd w:val="clear" w:color="auto" w:fill="FFFFFF"/>
        </w:rPr>
      </w:pPr>
    </w:p>
    <w:p w14:paraId="58DA4BAD" w14:textId="2A389F7C" w:rsidR="00042940" w:rsidRPr="00C26572" w:rsidRDefault="00C26572" w:rsidP="00C26572">
      <w:pPr>
        <w:spacing w:line="360" w:lineRule="auto"/>
        <w:jc w:val="center"/>
        <w:rPr>
          <w:rFonts w:ascii="Times" w:eastAsia="Times New Roman" w:hAnsi="Times" w:cs="Times New Roman"/>
          <w:sz w:val="36"/>
          <w:szCs w:val="29"/>
          <w:shd w:val="clear" w:color="auto" w:fill="FFFFFF"/>
        </w:rPr>
      </w:pPr>
      <w:r w:rsidRPr="00C26572">
        <w:rPr>
          <w:rFonts w:ascii="Times" w:eastAsia="Times New Roman" w:hAnsi="Times" w:cs="Times New Roman"/>
          <w:sz w:val="36"/>
          <w:szCs w:val="29"/>
          <w:shd w:val="clear" w:color="auto" w:fill="FFFFFF"/>
        </w:rPr>
        <w:t>Rapport Bibliographique</w:t>
      </w:r>
    </w:p>
    <w:p w14:paraId="49961798" w14:textId="77777777" w:rsidR="00042940" w:rsidRPr="00873926" w:rsidRDefault="00042940" w:rsidP="00F71711">
      <w:pPr>
        <w:pBdr>
          <w:top w:val="single" w:sz="4" w:space="13" w:color="auto"/>
          <w:left w:val="single" w:sz="4" w:space="4" w:color="auto"/>
          <w:bottom w:val="single" w:sz="4" w:space="21" w:color="auto"/>
          <w:right w:val="single" w:sz="4" w:space="4" w:color="auto"/>
        </w:pBdr>
        <w:spacing w:line="276" w:lineRule="auto"/>
        <w:jc w:val="center"/>
        <w:rPr>
          <w:rFonts w:ascii="Times" w:eastAsia="Times New Roman" w:hAnsi="Times" w:cs="Times New Roman"/>
          <w:color w:val="215868" w:themeColor="accent5" w:themeShade="80"/>
          <w:sz w:val="36"/>
          <w:szCs w:val="20"/>
        </w:rPr>
      </w:pPr>
      <w:r w:rsidRPr="00873926">
        <w:rPr>
          <w:rFonts w:ascii="Times" w:eastAsia="Times New Roman" w:hAnsi="Times" w:cs="Times New Roman"/>
          <w:color w:val="215868" w:themeColor="accent5" w:themeShade="80"/>
          <w:sz w:val="48"/>
          <w:szCs w:val="29"/>
          <w:shd w:val="clear" w:color="auto" w:fill="FFFFFF"/>
        </w:rPr>
        <w:t xml:space="preserve">Analyse fonctionnelle de gènes impliqués dans la résistance des </w:t>
      </w:r>
      <w:r w:rsidRPr="00EB47E2">
        <w:rPr>
          <w:rFonts w:ascii="Times" w:eastAsia="Times New Roman" w:hAnsi="Times" w:cs="Times New Roman"/>
          <w:color w:val="215868" w:themeColor="accent5" w:themeShade="80"/>
          <w:sz w:val="48"/>
          <w:szCs w:val="29"/>
          <w:shd w:val="clear" w:color="auto" w:fill="FFFFFF"/>
        </w:rPr>
        <w:t>levures</w:t>
      </w:r>
      <w:r w:rsidRPr="00873926">
        <w:rPr>
          <w:rFonts w:ascii="Times" w:eastAsia="Times New Roman" w:hAnsi="Times" w:cs="Times New Roman"/>
          <w:color w:val="215868" w:themeColor="accent5" w:themeShade="80"/>
          <w:sz w:val="48"/>
          <w:szCs w:val="29"/>
          <w:shd w:val="clear" w:color="auto" w:fill="FFFFFF"/>
        </w:rPr>
        <w:t xml:space="preserve"> Candida </w:t>
      </w:r>
      <w:r w:rsidR="00ED6EA0" w:rsidRPr="00873926">
        <w:rPr>
          <w:rFonts w:ascii="Times" w:eastAsia="Times New Roman" w:hAnsi="Times" w:cs="Times New Roman"/>
          <w:color w:val="215868" w:themeColor="accent5" w:themeShade="80"/>
          <w:sz w:val="48"/>
          <w:szCs w:val="29"/>
          <w:shd w:val="clear" w:color="auto" w:fill="FFFFFF"/>
        </w:rPr>
        <w:t>à la</w:t>
      </w:r>
      <w:r w:rsidRPr="00873926">
        <w:rPr>
          <w:rFonts w:ascii="Times" w:eastAsia="Times New Roman" w:hAnsi="Times" w:cs="Times New Roman"/>
          <w:color w:val="215868" w:themeColor="accent5" w:themeShade="80"/>
          <w:sz w:val="48"/>
          <w:szCs w:val="29"/>
          <w:shd w:val="clear" w:color="auto" w:fill="FFFFFF"/>
        </w:rPr>
        <w:t xml:space="preserve"> phagocytose macrophagique</w:t>
      </w:r>
    </w:p>
    <w:p w14:paraId="1E1403B4" w14:textId="77777777" w:rsidR="00FB739F" w:rsidRDefault="00FB739F" w:rsidP="00C26572">
      <w:pPr>
        <w:spacing w:line="360" w:lineRule="auto"/>
        <w:jc w:val="center"/>
      </w:pPr>
    </w:p>
    <w:p w14:paraId="00DECFEF" w14:textId="31AD86FF" w:rsidR="00042940" w:rsidRPr="00C26572" w:rsidRDefault="00C26572" w:rsidP="00C26572">
      <w:pPr>
        <w:spacing w:line="360" w:lineRule="auto"/>
        <w:jc w:val="center"/>
        <w:rPr>
          <w:sz w:val="32"/>
        </w:rPr>
      </w:pPr>
      <w:r w:rsidRPr="00C26572">
        <w:rPr>
          <w:sz w:val="32"/>
        </w:rPr>
        <w:t xml:space="preserve">Juliette </w:t>
      </w:r>
      <w:r>
        <w:rPr>
          <w:sz w:val="32"/>
        </w:rPr>
        <w:t>LESBATS</w:t>
      </w:r>
    </w:p>
    <w:p w14:paraId="5AC30CE7" w14:textId="77777777" w:rsidR="00C26572" w:rsidRDefault="00C26572" w:rsidP="00B61406">
      <w:pPr>
        <w:spacing w:line="360" w:lineRule="auto"/>
        <w:jc w:val="both"/>
      </w:pPr>
    </w:p>
    <w:p w14:paraId="07D2F328" w14:textId="77777777" w:rsidR="00C26572" w:rsidRDefault="00C26572" w:rsidP="00B61406">
      <w:pPr>
        <w:spacing w:line="360" w:lineRule="auto"/>
        <w:jc w:val="both"/>
      </w:pPr>
    </w:p>
    <w:p w14:paraId="33DF6036" w14:textId="77777777" w:rsidR="00C26572" w:rsidRDefault="00C26572" w:rsidP="00B61406">
      <w:pPr>
        <w:spacing w:line="360" w:lineRule="auto"/>
        <w:jc w:val="both"/>
      </w:pPr>
    </w:p>
    <w:p w14:paraId="65B05A61" w14:textId="77777777" w:rsidR="00C26572" w:rsidRDefault="00C26572" w:rsidP="00B61406">
      <w:pPr>
        <w:spacing w:line="360" w:lineRule="auto"/>
        <w:jc w:val="both"/>
      </w:pPr>
    </w:p>
    <w:p w14:paraId="20FE18A1" w14:textId="0FB86D9D" w:rsidR="00042940" w:rsidRPr="00C26572" w:rsidRDefault="00C26572" w:rsidP="00C26572">
      <w:pPr>
        <w:spacing w:line="360" w:lineRule="auto"/>
        <w:jc w:val="center"/>
        <w:rPr>
          <w:sz w:val="32"/>
        </w:rPr>
      </w:pPr>
      <w:r w:rsidRPr="00C26572">
        <w:rPr>
          <w:sz w:val="32"/>
        </w:rPr>
        <w:t>Directeur de stage : Dr. Karine Dementhon</w:t>
      </w:r>
    </w:p>
    <w:p w14:paraId="1970995E" w14:textId="2BD5B2A2" w:rsidR="00C26572" w:rsidRPr="00C26572" w:rsidRDefault="00C26572" w:rsidP="00C26572">
      <w:pPr>
        <w:spacing w:line="360" w:lineRule="auto"/>
        <w:jc w:val="center"/>
        <w:rPr>
          <w:sz w:val="32"/>
        </w:rPr>
      </w:pPr>
      <w:r w:rsidRPr="00C26572">
        <w:rPr>
          <w:sz w:val="32"/>
        </w:rPr>
        <w:t>UMR-CNRS 5234 (Pr. Michael Kann)</w:t>
      </w:r>
    </w:p>
    <w:p w14:paraId="3151D7EF" w14:textId="0B95A266" w:rsidR="00C26572" w:rsidRPr="00C26572" w:rsidRDefault="00C26572" w:rsidP="00C26572">
      <w:pPr>
        <w:spacing w:line="360" w:lineRule="auto"/>
        <w:jc w:val="center"/>
        <w:rPr>
          <w:sz w:val="32"/>
        </w:rPr>
      </w:pPr>
      <w:r w:rsidRPr="00C26572">
        <w:rPr>
          <w:sz w:val="32"/>
        </w:rPr>
        <w:t xml:space="preserve">Equipe </w:t>
      </w:r>
      <w:r w:rsidRPr="00C26572">
        <w:rPr>
          <w:i/>
          <w:sz w:val="32"/>
        </w:rPr>
        <w:t xml:space="preserve">Candida </w:t>
      </w:r>
      <w:r w:rsidRPr="00C26572">
        <w:rPr>
          <w:sz w:val="32"/>
        </w:rPr>
        <w:t>et Pathogénicité du Pr. Thierry Noël</w:t>
      </w:r>
    </w:p>
    <w:p w14:paraId="35F919B7" w14:textId="504B2C11" w:rsidR="00E930E5" w:rsidRPr="00535129" w:rsidRDefault="00C26572" w:rsidP="00535129">
      <w:pPr>
        <w:spacing w:line="360" w:lineRule="auto"/>
        <w:jc w:val="center"/>
        <w:rPr>
          <w:sz w:val="32"/>
        </w:rPr>
      </w:pPr>
      <w:r w:rsidRPr="00C26572">
        <w:rPr>
          <w:sz w:val="32"/>
        </w:rPr>
        <w:t>Laboratoire Microbiolog</w:t>
      </w:r>
      <w:r w:rsidR="00535129">
        <w:rPr>
          <w:sz w:val="32"/>
        </w:rPr>
        <w:t>ie Fondamentale et Pathogénicité</w:t>
      </w:r>
    </w:p>
    <w:p w14:paraId="305C54F4" w14:textId="77777777" w:rsidR="00A077AD" w:rsidRDefault="00A077AD" w:rsidP="006557F5">
      <w:pPr>
        <w:pStyle w:val="Titre1"/>
        <w:spacing w:line="360" w:lineRule="auto"/>
      </w:pPr>
      <w:r>
        <w:lastRenderedPageBreak/>
        <w:t>Introduction</w:t>
      </w:r>
    </w:p>
    <w:p w14:paraId="302A86DC" w14:textId="75540E87" w:rsidR="0037684D" w:rsidRPr="006557F5" w:rsidRDefault="002361C0" w:rsidP="006557F5">
      <w:pPr>
        <w:pStyle w:val="Titre2"/>
        <w:spacing w:line="360" w:lineRule="auto"/>
        <w:jc w:val="both"/>
        <w:rPr>
          <w:i/>
        </w:rPr>
      </w:pPr>
      <w:r>
        <w:t xml:space="preserve">Généralités : </w:t>
      </w:r>
      <w:r w:rsidRPr="002361C0">
        <w:rPr>
          <w:i/>
        </w:rPr>
        <w:t>Candida</w:t>
      </w:r>
    </w:p>
    <w:p w14:paraId="54515847" w14:textId="01FE40DE" w:rsidR="00E930E5" w:rsidRPr="00A24EE7" w:rsidRDefault="00080509" w:rsidP="006557F5">
      <w:pPr>
        <w:spacing w:line="360" w:lineRule="auto"/>
        <w:jc w:val="both"/>
        <w:rPr>
          <w:rFonts w:ascii="Times" w:hAnsi="Times"/>
          <w:i/>
        </w:rPr>
      </w:pPr>
      <w:r w:rsidRPr="00A24EE7">
        <w:rPr>
          <w:rFonts w:ascii="Times" w:hAnsi="Times"/>
          <w:noProof/>
        </w:rPr>
        <w:drawing>
          <wp:anchor distT="0" distB="0" distL="114300" distR="114300" simplePos="0" relativeHeight="251658240" behindDoc="0" locked="0" layoutInCell="1" allowOverlap="1" wp14:anchorId="715DD34C" wp14:editId="7BF6906F">
            <wp:simplePos x="0" y="0"/>
            <wp:positionH relativeFrom="column">
              <wp:posOffset>1485900</wp:posOffset>
            </wp:positionH>
            <wp:positionV relativeFrom="paragraph">
              <wp:posOffset>4972050</wp:posOffset>
            </wp:positionV>
            <wp:extent cx="3314700" cy="2423795"/>
            <wp:effectExtent l="0" t="0" r="12700" b="0"/>
            <wp:wrapTight wrapText="bothSides">
              <wp:wrapPolygon edited="0">
                <wp:start x="0" y="0"/>
                <wp:lineTo x="0" y="21277"/>
                <wp:lineTo x="21517" y="21277"/>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1-21 à 19.25.49.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3314700" cy="24237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11514">
        <w:rPr>
          <w:rFonts w:ascii="Times" w:hAnsi="Times"/>
        </w:rPr>
        <w:t xml:space="preserve">     </w:t>
      </w:r>
      <w:r w:rsidR="007566B6" w:rsidRPr="00A24EE7">
        <w:rPr>
          <w:rFonts w:ascii="Times" w:hAnsi="Times"/>
        </w:rPr>
        <w:t xml:space="preserve">Les levures du </w:t>
      </w:r>
      <w:r w:rsidR="007566B6" w:rsidRPr="001243B9">
        <w:rPr>
          <w:rFonts w:ascii="Times" w:hAnsi="Times"/>
        </w:rPr>
        <w:t xml:space="preserve">genre Candida sont des champignons </w:t>
      </w:r>
      <w:r w:rsidR="00ED6EA0" w:rsidRPr="001243B9">
        <w:rPr>
          <w:rFonts w:ascii="Times" w:hAnsi="Times"/>
        </w:rPr>
        <w:t xml:space="preserve">faisant partie de l’embranchement des </w:t>
      </w:r>
      <w:r w:rsidR="00ED6EA0" w:rsidRPr="001243B9">
        <w:rPr>
          <w:rFonts w:ascii="Times" w:hAnsi="Times"/>
          <w:i/>
        </w:rPr>
        <w:t xml:space="preserve">Ascomycota, </w:t>
      </w:r>
      <w:r w:rsidR="00ED6EA0" w:rsidRPr="001243B9">
        <w:rPr>
          <w:rFonts w:ascii="Times" w:hAnsi="Times"/>
        </w:rPr>
        <w:t xml:space="preserve"> de la classe des </w:t>
      </w:r>
      <w:r w:rsidR="00ED6EA0" w:rsidRPr="001243B9">
        <w:rPr>
          <w:rFonts w:ascii="Times" w:hAnsi="Times"/>
          <w:i/>
        </w:rPr>
        <w:t xml:space="preserve">Saccharomycetes, </w:t>
      </w:r>
      <w:r w:rsidR="00ED6EA0" w:rsidRPr="001243B9">
        <w:rPr>
          <w:rFonts w:ascii="Times" w:hAnsi="Times"/>
        </w:rPr>
        <w:t xml:space="preserve">de l’ordre des </w:t>
      </w:r>
      <w:r w:rsidR="00ED6EA0" w:rsidRPr="001243B9">
        <w:rPr>
          <w:rFonts w:ascii="Times" w:hAnsi="Times"/>
          <w:i/>
        </w:rPr>
        <w:t>Saccharomycetales</w:t>
      </w:r>
      <w:r w:rsidR="00E930E5" w:rsidRPr="001243B9">
        <w:rPr>
          <w:rFonts w:ascii="Times" w:hAnsi="Times"/>
          <w:i/>
        </w:rPr>
        <w:t xml:space="preserve"> </w:t>
      </w:r>
      <w:r w:rsidR="00E930E5" w:rsidRPr="001243B9">
        <w:rPr>
          <w:rFonts w:ascii="Times" w:hAnsi="Times"/>
        </w:rPr>
        <w:t>et de la famille des</w:t>
      </w:r>
      <w:r w:rsidR="00E930E5" w:rsidRPr="001243B9">
        <w:rPr>
          <w:rFonts w:ascii="Times" w:hAnsi="Times"/>
          <w:i/>
        </w:rPr>
        <w:t xml:space="preserve"> </w:t>
      </w:r>
      <w:r w:rsidR="00E930E5" w:rsidRPr="001243B9">
        <w:rPr>
          <w:rFonts w:ascii="Times" w:hAnsi="Times"/>
          <w:bCs/>
          <w:i/>
        </w:rPr>
        <w:t xml:space="preserve">Saccharomycetaceae. </w:t>
      </w:r>
      <w:r w:rsidR="00E930E5" w:rsidRPr="001243B9">
        <w:rPr>
          <w:rFonts w:ascii="Times" w:hAnsi="Times"/>
          <w:bCs/>
        </w:rPr>
        <w:t>Ces levures sont le pathogène fongique le plus commun chez l’Homme</w:t>
      </w:r>
      <w:r w:rsidR="00B92CDB" w:rsidRPr="001243B9">
        <w:rPr>
          <w:rFonts w:ascii="Times" w:hAnsi="Times"/>
          <w:bCs/>
          <w:vertAlign w:val="superscript"/>
        </w:rPr>
        <w:t>1</w:t>
      </w:r>
      <w:r w:rsidR="00B92CDB" w:rsidRPr="001243B9">
        <w:rPr>
          <w:rFonts w:ascii="Times" w:hAnsi="Times"/>
          <w:bCs/>
        </w:rPr>
        <w:t xml:space="preserve">. </w:t>
      </w:r>
      <w:r w:rsidR="00E930E5" w:rsidRPr="001243B9">
        <w:rPr>
          <w:rFonts w:ascii="Times" w:hAnsi="Times"/>
          <w:bCs/>
        </w:rPr>
        <w:t xml:space="preserve">Retrouvées dans la flore microbienne et dans les muqueuses, </w:t>
      </w:r>
      <w:r w:rsidR="00B92CDB" w:rsidRPr="001243B9">
        <w:rPr>
          <w:rFonts w:ascii="Times" w:hAnsi="Times"/>
          <w:bCs/>
        </w:rPr>
        <w:t xml:space="preserve">jusqu’à 71% </w:t>
      </w:r>
      <w:r w:rsidR="000504D0" w:rsidRPr="001243B9">
        <w:rPr>
          <w:rFonts w:ascii="Times" w:hAnsi="Times"/>
          <w:bCs/>
        </w:rPr>
        <w:t>d’</w:t>
      </w:r>
      <w:r w:rsidR="00B92CDB" w:rsidRPr="001243B9">
        <w:rPr>
          <w:rFonts w:ascii="Times" w:hAnsi="Times"/>
          <w:bCs/>
        </w:rPr>
        <w:t>individus sains en sont porteurs</w:t>
      </w:r>
      <w:r w:rsidR="00B92CDB" w:rsidRPr="001243B9">
        <w:rPr>
          <w:rFonts w:ascii="Times" w:hAnsi="Times"/>
          <w:bCs/>
          <w:vertAlign w:val="superscript"/>
        </w:rPr>
        <w:t>2</w:t>
      </w:r>
      <w:r w:rsidR="00B92CDB" w:rsidRPr="001243B9">
        <w:rPr>
          <w:rFonts w:ascii="Times" w:hAnsi="Times"/>
          <w:bCs/>
        </w:rPr>
        <w:t xml:space="preserve">. </w:t>
      </w:r>
      <w:r w:rsidR="00BB3397" w:rsidRPr="001243B9">
        <w:rPr>
          <w:rFonts w:ascii="Times" w:hAnsi="Times"/>
          <w:bCs/>
        </w:rPr>
        <w:t>Généralement commensales, ces levures peuvent</w:t>
      </w:r>
      <w:r w:rsidR="00FB7725" w:rsidRPr="001243B9">
        <w:rPr>
          <w:rFonts w:ascii="Times" w:hAnsi="Times"/>
          <w:bCs/>
        </w:rPr>
        <w:t xml:space="preserve"> devenir opportunistes en entrainant</w:t>
      </w:r>
      <w:r w:rsidR="00BB3397" w:rsidRPr="001243B9">
        <w:rPr>
          <w:rFonts w:ascii="Times" w:hAnsi="Times"/>
          <w:bCs/>
        </w:rPr>
        <w:t xml:space="preserve"> des infections chez des individus présentant certaines prédispositions (</w:t>
      </w:r>
      <w:r w:rsidR="00C51A78" w:rsidRPr="001243B9">
        <w:rPr>
          <w:rFonts w:ascii="Times" w:hAnsi="Times"/>
          <w:bCs/>
        </w:rPr>
        <w:t xml:space="preserve">âges extrêmes, sous médication…) </w:t>
      </w:r>
      <w:r w:rsidR="00240AB0" w:rsidRPr="001243B9">
        <w:rPr>
          <w:rFonts w:ascii="Times" w:hAnsi="Times"/>
          <w:bCs/>
        </w:rPr>
        <w:t>ou</w:t>
      </w:r>
      <w:r w:rsidR="00BB3397" w:rsidRPr="001243B9">
        <w:rPr>
          <w:rFonts w:ascii="Times" w:hAnsi="Times"/>
          <w:bCs/>
        </w:rPr>
        <w:t xml:space="preserve"> immunodéprimés</w:t>
      </w:r>
      <w:r w:rsidR="009A2FFD" w:rsidRPr="001243B9">
        <w:rPr>
          <w:rFonts w:ascii="Times" w:hAnsi="Times"/>
          <w:bCs/>
          <w:vertAlign w:val="superscript"/>
        </w:rPr>
        <w:t>3</w:t>
      </w:r>
      <w:r w:rsidR="00BB3397" w:rsidRPr="001243B9">
        <w:rPr>
          <w:rFonts w:ascii="Times" w:hAnsi="Times"/>
          <w:bCs/>
        </w:rPr>
        <w:t xml:space="preserve">. </w:t>
      </w:r>
      <w:r w:rsidR="00C51A78" w:rsidRPr="001243B9">
        <w:rPr>
          <w:rFonts w:ascii="Times" w:hAnsi="Times"/>
          <w:bCs/>
        </w:rPr>
        <w:t>Ces infections</w:t>
      </w:r>
      <w:r w:rsidR="00805B6C" w:rsidRPr="001243B9">
        <w:rPr>
          <w:rFonts w:ascii="Times" w:hAnsi="Times"/>
          <w:bCs/>
        </w:rPr>
        <w:t xml:space="preserve"> se divisent en trois groupes majeurs : cutané, muqueux ou systémique</w:t>
      </w:r>
      <w:r w:rsidR="0045316F" w:rsidRPr="001243B9">
        <w:rPr>
          <w:rFonts w:ascii="Times" w:hAnsi="Times"/>
          <w:bCs/>
          <w:vertAlign w:val="superscript"/>
        </w:rPr>
        <w:t>4</w:t>
      </w:r>
      <w:r w:rsidR="00805B6C" w:rsidRPr="001243B9">
        <w:rPr>
          <w:rFonts w:ascii="Times" w:hAnsi="Times"/>
          <w:bCs/>
        </w:rPr>
        <w:t xml:space="preserve">. </w:t>
      </w:r>
      <w:r w:rsidR="00996704">
        <w:rPr>
          <w:rFonts w:ascii="Times" w:hAnsi="Times"/>
          <w:bCs/>
        </w:rPr>
        <w:t>Aux Etats-Unis, l</w:t>
      </w:r>
      <w:r w:rsidR="00E930E5" w:rsidRPr="001243B9">
        <w:rPr>
          <w:rFonts w:ascii="Times" w:hAnsi="Times"/>
          <w:bCs/>
        </w:rPr>
        <w:t xml:space="preserve">es espèces </w:t>
      </w:r>
      <w:r w:rsidR="00E930E5" w:rsidRPr="001243B9">
        <w:rPr>
          <w:rFonts w:ascii="Times" w:hAnsi="Times"/>
          <w:bCs/>
          <w:i/>
        </w:rPr>
        <w:t xml:space="preserve">Candida </w:t>
      </w:r>
      <w:r w:rsidR="00E930E5" w:rsidRPr="001243B9">
        <w:rPr>
          <w:rFonts w:ascii="Times" w:hAnsi="Times"/>
          <w:bCs/>
        </w:rPr>
        <w:t>sont la 4</w:t>
      </w:r>
      <w:r w:rsidR="00E930E5" w:rsidRPr="001243B9">
        <w:rPr>
          <w:rFonts w:ascii="Times" w:hAnsi="Times"/>
          <w:bCs/>
          <w:vertAlign w:val="superscript"/>
        </w:rPr>
        <w:t>ème</w:t>
      </w:r>
      <w:r w:rsidR="00E930E5" w:rsidRPr="001243B9">
        <w:rPr>
          <w:rFonts w:ascii="Times" w:hAnsi="Times"/>
          <w:bCs/>
        </w:rPr>
        <w:t xml:space="preserve"> cause d</w:t>
      </w:r>
      <w:r w:rsidR="00BB3397" w:rsidRPr="001243B9">
        <w:rPr>
          <w:rFonts w:ascii="Times" w:hAnsi="Times"/>
          <w:bCs/>
        </w:rPr>
        <w:t xml:space="preserve">’infections nosocomiales </w:t>
      </w:r>
      <w:r w:rsidR="00140E5F" w:rsidRPr="001243B9">
        <w:rPr>
          <w:rFonts w:ascii="Times" w:hAnsi="Times"/>
          <w:bCs/>
        </w:rPr>
        <w:t>du</w:t>
      </w:r>
      <w:r w:rsidR="00BB3397" w:rsidRPr="001243B9">
        <w:rPr>
          <w:rFonts w:ascii="Times" w:hAnsi="Times"/>
          <w:bCs/>
        </w:rPr>
        <w:t xml:space="preserve"> système sanguin et entrainent plus de 40% de mortalité selon des études épidémiologiques</w:t>
      </w:r>
      <w:r w:rsidR="00645CA6" w:rsidRPr="001243B9">
        <w:rPr>
          <w:rFonts w:ascii="Times" w:hAnsi="Times"/>
          <w:bCs/>
          <w:vertAlign w:val="superscript"/>
        </w:rPr>
        <w:t>1</w:t>
      </w:r>
      <w:r w:rsidR="00BB3397" w:rsidRPr="001243B9">
        <w:rPr>
          <w:rFonts w:ascii="Times" w:hAnsi="Times"/>
          <w:bCs/>
        </w:rPr>
        <w:t xml:space="preserve">. </w:t>
      </w:r>
      <w:r w:rsidR="00240AB0" w:rsidRPr="001243B9">
        <w:rPr>
          <w:rFonts w:ascii="Times" w:hAnsi="Times"/>
          <w:bCs/>
        </w:rPr>
        <w:t>Chaque année, presque 1,5 millions de personnes meurent d’une infe</w:t>
      </w:r>
      <w:r w:rsidR="00C74775" w:rsidRPr="001243B9">
        <w:rPr>
          <w:rFonts w:ascii="Times" w:hAnsi="Times"/>
          <w:bCs/>
        </w:rPr>
        <w:t>ction fongique invasive malgré d</w:t>
      </w:r>
      <w:r w:rsidR="00240AB0" w:rsidRPr="001243B9">
        <w:rPr>
          <w:rFonts w:ascii="Times" w:hAnsi="Times"/>
          <w:bCs/>
        </w:rPr>
        <w:t>es antifongiques disponibles</w:t>
      </w:r>
      <w:r w:rsidR="00645CA6" w:rsidRPr="001243B9">
        <w:rPr>
          <w:rFonts w:ascii="Times" w:hAnsi="Times"/>
          <w:bCs/>
          <w:vertAlign w:val="superscript"/>
        </w:rPr>
        <w:t>5</w:t>
      </w:r>
      <w:r w:rsidR="00240AB0" w:rsidRPr="001243B9">
        <w:rPr>
          <w:rFonts w:ascii="Times" w:hAnsi="Times"/>
          <w:bCs/>
        </w:rPr>
        <w:t>.</w:t>
      </w:r>
      <w:r w:rsidR="00C74775" w:rsidRPr="001243B9">
        <w:rPr>
          <w:rFonts w:ascii="Times" w:hAnsi="Times"/>
          <w:bCs/>
        </w:rPr>
        <w:t xml:space="preserve"> Cependant, ceux-ci restent limités avec l’émergence de souches résistantes suite à des traitements de longues durées ou à de la prophylaxie</w:t>
      </w:r>
      <w:r w:rsidR="00645CA6" w:rsidRPr="001243B9">
        <w:rPr>
          <w:rFonts w:ascii="Times" w:hAnsi="Times"/>
          <w:bCs/>
          <w:vertAlign w:val="superscript"/>
        </w:rPr>
        <w:t>6</w:t>
      </w:r>
      <w:r w:rsidR="00FB7725" w:rsidRPr="001243B9">
        <w:rPr>
          <w:rFonts w:ascii="Times" w:hAnsi="Times"/>
          <w:bCs/>
        </w:rPr>
        <w:t>. Il est donc très important d’identifier et de mieux comprendre les mécanismes qui régissent l’interaction hôte-</w:t>
      </w:r>
      <w:r w:rsidR="00FB7725" w:rsidRPr="001243B9">
        <w:rPr>
          <w:rFonts w:ascii="Times" w:hAnsi="Times"/>
          <w:bCs/>
          <w:i/>
        </w:rPr>
        <w:t xml:space="preserve">Candida </w:t>
      </w:r>
      <w:r w:rsidR="00FB7725" w:rsidRPr="001243B9">
        <w:rPr>
          <w:rFonts w:ascii="Times" w:hAnsi="Times"/>
          <w:bCs/>
        </w:rPr>
        <w:t xml:space="preserve">afin de trouver de nouvelles cibles thérapeutiques qui pourront être développées en nouveaux traitements. Ici, trois espèces connues du genre </w:t>
      </w:r>
      <w:r w:rsidR="00FB7725" w:rsidRPr="002A7B7F">
        <w:rPr>
          <w:rFonts w:ascii="Times" w:hAnsi="Times"/>
          <w:bCs/>
          <w:i/>
        </w:rPr>
        <w:t>Candida</w:t>
      </w:r>
      <w:r w:rsidR="00FB7725" w:rsidRPr="001243B9">
        <w:rPr>
          <w:rFonts w:ascii="Times" w:hAnsi="Times"/>
          <w:bCs/>
        </w:rPr>
        <w:t>, plus ou moins proches phylogénétiquement, sont mises à l’étude ; C.</w:t>
      </w:r>
      <w:r w:rsidR="00140E5F" w:rsidRPr="001243B9">
        <w:rPr>
          <w:rFonts w:ascii="Times" w:hAnsi="Times"/>
          <w:bCs/>
        </w:rPr>
        <w:t xml:space="preserve"> </w:t>
      </w:r>
      <w:r w:rsidR="00FB7725" w:rsidRPr="001243B9">
        <w:rPr>
          <w:rFonts w:ascii="Times" w:hAnsi="Times"/>
          <w:bCs/>
          <w:i/>
        </w:rPr>
        <w:t xml:space="preserve">albicans, </w:t>
      </w:r>
      <w:r w:rsidR="00140E5F" w:rsidRPr="001243B9">
        <w:rPr>
          <w:rFonts w:ascii="Times" w:hAnsi="Times"/>
          <w:bCs/>
        </w:rPr>
        <w:t>responsable de la moitié de c</w:t>
      </w:r>
      <w:r w:rsidR="001D1C0A" w:rsidRPr="001243B9">
        <w:rPr>
          <w:rFonts w:ascii="Times" w:hAnsi="Times"/>
          <w:bCs/>
        </w:rPr>
        <w:t>es</w:t>
      </w:r>
      <w:r w:rsidR="00FB7725" w:rsidRPr="001243B9">
        <w:rPr>
          <w:rFonts w:ascii="Times" w:hAnsi="Times"/>
          <w:bCs/>
        </w:rPr>
        <w:t xml:space="preserve"> </w:t>
      </w:r>
      <w:r w:rsidR="00140E5F" w:rsidRPr="001243B9">
        <w:rPr>
          <w:rFonts w:ascii="Times" w:hAnsi="Times"/>
          <w:bCs/>
        </w:rPr>
        <w:t>candidémies</w:t>
      </w:r>
      <w:r w:rsidR="00FB7725" w:rsidRPr="001243B9">
        <w:rPr>
          <w:rFonts w:ascii="Times" w:hAnsi="Times"/>
          <w:bCs/>
        </w:rPr>
        <w:t xml:space="preserve"> (</w:t>
      </w:r>
      <w:r w:rsidR="001D1C0A" w:rsidRPr="001243B9">
        <w:rPr>
          <w:rFonts w:ascii="Times" w:hAnsi="Times"/>
          <w:bCs/>
        </w:rPr>
        <w:t>≈50%) ; les espèces non</w:t>
      </w:r>
      <w:r w:rsidR="00140E5F" w:rsidRPr="001243B9">
        <w:rPr>
          <w:rFonts w:ascii="Times" w:hAnsi="Times"/>
          <w:bCs/>
        </w:rPr>
        <w:t>-albicans (NAC), sont en pleine</w:t>
      </w:r>
      <w:r w:rsidR="001D1C0A" w:rsidRPr="001243B9">
        <w:rPr>
          <w:rFonts w:ascii="Times" w:hAnsi="Times"/>
          <w:bCs/>
        </w:rPr>
        <w:t xml:space="preserve"> recrudescence, d</w:t>
      </w:r>
      <w:r w:rsidR="001D1C0A" w:rsidRPr="00A24EE7">
        <w:rPr>
          <w:rFonts w:ascii="Times" w:hAnsi="Times"/>
          <w:bCs/>
        </w:rPr>
        <w:t xml:space="preserve">’où l’étude de </w:t>
      </w:r>
      <w:r w:rsidR="001D1C0A" w:rsidRPr="00A24EE7">
        <w:rPr>
          <w:rFonts w:ascii="Times" w:hAnsi="Times"/>
          <w:bCs/>
          <w:i/>
        </w:rPr>
        <w:t>C</w:t>
      </w:r>
      <w:r w:rsidR="001D1C0A" w:rsidRPr="00A24EE7">
        <w:rPr>
          <w:rFonts w:ascii="Times" w:hAnsi="Times"/>
          <w:bCs/>
        </w:rPr>
        <w:t>.</w:t>
      </w:r>
      <w:r w:rsidR="00140E5F">
        <w:rPr>
          <w:rFonts w:ascii="Times" w:hAnsi="Times"/>
          <w:bCs/>
        </w:rPr>
        <w:t xml:space="preserve"> </w:t>
      </w:r>
      <w:r w:rsidR="001D1C0A" w:rsidRPr="00A24EE7">
        <w:rPr>
          <w:rFonts w:ascii="Times" w:hAnsi="Times"/>
          <w:bCs/>
          <w:i/>
        </w:rPr>
        <w:t>glabrata</w:t>
      </w:r>
      <w:r w:rsidR="00D62D94" w:rsidRPr="00A24EE7">
        <w:rPr>
          <w:rFonts w:ascii="Times" w:hAnsi="Times"/>
          <w:bCs/>
          <w:i/>
        </w:rPr>
        <w:t xml:space="preserve"> </w:t>
      </w:r>
      <w:r w:rsidR="00D62D94" w:rsidRPr="00A24EE7">
        <w:rPr>
          <w:rFonts w:ascii="Times" w:hAnsi="Times"/>
          <w:bCs/>
        </w:rPr>
        <w:t>(≈15%)</w:t>
      </w:r>
      <w:r w:rsidR="001D1C0A" w:rsidRPr="00A24EE7">
        <w:rPr>
          <w:rFonts w:ascii="Times" w:hAnsi="Times"/>
          <w:bCs/>
          <w:i/>
        </w:rPr>
        <w:t xml:space="preserve">, </w:t>
      </w:r>
      <w:r w:rsidR="001D1C0A" w:rsidRPr="00A24EE7">
        <w:rPr>
          <w:rFonts w:ascii="Times" w:hAnsi="Times"/>
          <w:bCs/>
        </w:rPr>
        <w:t xml:space="preserve">et de </w:t>
      </w:r>
      <w:r w:rsidR="001D1C0A" w:rsidRPr="00A24EE7">
        <w:rPr>
          <w:rFonts w:ascii="Times" w:hAnsi="Times"/>
          <w:bCs/>
          <w:i/>
        </w:rPr>
        <w:t>C.</w:t>
      </w:r>
      <w:r w:rsidR="00140E5F">
        <w:rPr>
          <w:rFonts w:ascii="Times" w:hAnsi="Times"/>
          <w:bCs/>
          <w:i/>
        </w:rPr>
        <w:t xml:space="preserve"> </w:t>
      </w:r>
      <w:r w:rsidR="001D1C0A" w:rsidRPr="00A24EE7">
        <w:rPr>
          <w:rFonts w:ascii="Times" w:hAnsi="Times"/>
          <w:bCs/>
          <w:i/>
        </w:rPr>
        <w:t>lusitaniae</w:t>
      </w:r>
      <w:r w:rsidR="00D62D94" w:rsidRPr="00A24EE7">
        <w:rPr>
          <w:rFonts w:ascii="Times" w:hAnsi="Times"/>
          <w:bCs/>
          <w:i/>
        </w:rPr>
        <w:t xml:space="preserve"> </w:t>
      </w:r>
      <w:r w:rsidR="00140E5F">
        <w:rPr>
          <w:rFonts w:ascii="Times" w:hAnsi="Times"/>
          <w:bCs/>
        </w:rPr>
        <w:t xml:space="preserve">(1 à </w:t>
      </w:r>
      <w:r w:rsidR="00D62D94" w:rsidRPr="00A24EE7">
        <w:rPr>
          <w:rFonts w:ascii="Times" w:hAnsi="Times"/>
          <w:bCs/>
        </w:rPr>
        <w:t>3%) </w:t>
      </w:r>
    </w:p>
    <w:p w14:paraId="4FB48105" w14:textId="169881CC" w:rsidR="007566B6" w:rsidRDefault="007566B6" w:rsidP="00B61406">
      <w:pPr>
        <w:spacing w:line="360" w:lineRule="auto"/>
        <w:jc w:val="both"/>
        <w:rPr>
          <w:rFonts w:ascii="Times" w:hAnsi="Times"/>
        </w:rPr>
      </w:pPr>
    </w:p>
    <w:p w14:paraId="1E00F94F" w14:textId="77777777" w:rsidR="003A630A" w:rsidRDefault="003A630A" w:rsidP="00B61406">
      <w:pPr>
        <w:spacing w:line="360" w:lineRule="auto"/>
        <w:jc w:val="both"/>
        <w:rPr>
          <w:rFonts w:ascii="Times" w:hAnsi="Times"/>
        </w:rPr>
      </w:pPr>
    </w:p>
    <w:p w14:paraId="26690B9D" w14:textId="77777777" w:rsidR="003A630A" w:rsidRDefault="003A630A" w:rsidP="00B61406">
      <w:pPr>
        <w:spacing w:line="360" w:lineRule="auto"/>
        <w:jc w:val="both"/>
        <w:rPr>
          <w:rFonts w:ascii="Times" w:hAnsi="Times"/>
        </w:rPr>
      </w:pPr>
    </w:p>
    <w:p w14:paraId="26EF5D8E" w14:textId="77777777" w:rsidR="003A630A" w:rsidRDefault="003A630A" w:rsidP="00B61406">
      <w:pPr>
        <w:spacing w:line="360" w:lineRule="auto"/>
        <w:jc w:val="both"/>
        <w:rPr>
          <w:rFonts w:ascii="Times" w:hAnsi="Times"/>
        </w:rPr>
      </w:pPr>
    </w:p>
    <w:p w14:paraId="47E4CA0E" w14:textId="77777777" w:rsidR="003A630A" w:rsidRDefault="003A630A" w:rsidP="00B61406">
      <w:pPr>
        <w:spacing w:line="360" w:lineRule="auto"/>
        <w:jc w:val="both"/>
        <w:rPr>
          <w:rFonts w:ascii="Times" w:hAnsi="Times"/>
        </w:rPr>
      </w:pPr>
    </w:p>
    <w:p w14:paraId="2F286124" w14:textId="77777777" w:rsidR="003A630A" w:rsidRDefault="003A630A" w:rsidP="00B61406">
      <w:pPr>
        <w:spacing w:line="360" w:lineRule="auto"/>
        <w:jc w:val="both"/>
        <w:rPr>
          <w:rFonts w:ascii="Times" w:hAnsi="Times"/>
        </w:rPr>
      </w:pPr>
    </w:p>
    <w:p w14:paraId="3B2364B1" w14:textId="77777777" w:rsidR="003A630A" w:rsidRDefault="003A630A" w:rsidP="00B61406">
      <w:pPr>
        <w:spacing w:line="360" w:lineRule="auto"/>
        <w:jc w:val="both"/>
        <w:rPr>
          <w:rFonts w:ascii="Times" w:hAnsi="Times"/>
        </w:rPr>
      </w:pPr>
    </w:p>
    <w:p w14:paraId="57DAA022" w14:textId="77777777" w:rsidR="003A630A" w:rsidRDefault="003A630A" w:rsidP="00B61406">
      <w:pPr>
        <w:spacing w:line="360" w:lineRule="auto"/>
        <w:jc w:val="both"/>
        <w:rPr>
          <w:rFonts w:ascii="Times" w:hAnsi="Times"/>
        </w:rPr>
      </w:pPr>
    </w:p>
    <w:p w14:paraId="793E1D47" w14:textId="77777777" w:rsidR="003A630A" w:rsidRDefault="003A630A" w:rsidP="00B61406">
      <w:pPr>
        <w:spacing w:line="360" w:lineRule="auto"/>
        <w:jc w:val="both"/>
        <w:rPr>
          <w:rFonts w:ascii="Times" w:hAnsi="Times"/>
        </w:rPr>
      </w:pPr>
    </w:p>
    <w:p w14:paraId="5EF62055" w14:textId="31A39FAB" w:rsidR="003A630A" w:rsidRPr="003A630A" w:rsidRDefault="003A630A" w:rsidP="00B61406">
      <w:pPr>
        <w:jc w:val="both"/>
        <w:rPr>
          <w:rFonts w:ascii="Times" w:hAnsi="Times"/>
        </w:rPr>
      </w:pPr>
      <w:r w:rsidRPr="003A630A">
        <w:rPr>
          <w:rFonts w:ascii="Times" w:hAnsi="Times"/>
          <w:u w:val="single"/>
        </w:rPr>
        <w:t>Figure 1</w:t>
      </w:r>
      <w:r>
        <w:rPr>
          <w:rFonts w:ascii="Times" w:hAnsi="Times"/>
          <w:u w:val="single"/>
        </w:rPr>
        <w:t xml:space="preserve"> : </w:t>
      </w:r>
      <w:r w:rsidRPr="00080509">
        <w:rPr>
          <w:rFonts w:ascii="Times" w:hAnsi="Times"/>
          <w:b/>
        </w:rPr>
        <w:t>Représentation schématique illustran</w:t>
      </w:r>
      <w:r w:rsidR="00080509">
        <w:rPr>
          <w:rFonts w:ascii="Times" w:hAnsi="Times"/>
          <w:b/>
        </w:rPr>
        <w:t>t la phylogénie des NAC</w:t>
      </w:r>
      <w:r>
        <w:rPr>
          <w:rFonts w:ascii="Times" w:hAnsi="Times"/>
        </w:rPr>
        <w:t xml:space="preserve"> (clade CTG et WGD). WGD :</w:t>
      </w:r>
      <w:r w:rsidR="00080509">
        <w:rPr>
          <w:rFonts w:ascii="Times" w:hAnsi="Times"/>
        </w:rPr>
        <w:t xml:space="preserve"> W</w:t>
      </w:r>
      <w:r>
        <w:rPr>
          <w:rFonts w:ascii="Times" w:hAnsi="Times"/>
        </w:rPr>
        <w:t xml:space="preserve">hole </w:t>
      </w:r>
      <w:r w:rsidR="00080509">
        <w:rPr>
          <w:rFonts w:ascii="Times" w:hAnsi="Times"/>
        </w:rPr>
        <w:t>Genome Duplication</w:t>
      </w:r>
      <w:r w:rsidR="00140E5F">
        <w:rPr>
          <w:rFonts w:ascii="Times" w:hAnsi="Times"/>
        </w:rPr>
        <w:t xml:space="preserve"> d’après Papon et </w:t>
      </w:r>
      <w:r w:rsidR="00140E5F" w:rsidRPr="00140E5F">
        <w:rPr>
          <w:rFonts w:ascii="Times" w:hAnsi="Times"/>
          <w:i/>
        </w:rPr>
        <w:t>al</w:t>
      </w:r>
      <w:r w:rsidR="00140E5F">
        <w:rPr>
          <w:rFonts w:ascii="Times" w:hAnsi="Times"/>
        </w:rPr>
        <w:t>. 2013 PLoS</w:t>
      </w:r>
    </w:p>
    <w:p w14:paraId="556E25F9" w14:textId="5FFFC980" w:rsidR="00080509" w:rsidRPr="00C5410A" w:rsidRDefault="00080509" w:rsidP="006557F5">
      <w:pPr>
        <w:spacing w:line="360" w:lineRule="auto"/>
        <w:jc w:val="both"/>
        <w:rPr>
          <w:rFonts w:ascii="Times" w:hAnsi="Times"/>
        </w:rPr>
      </w:pPr>
      <w:r w:rsidRPr="00C5410A">
        <w:rPr>
          <w:rFonts w:ascii="Times" w:hAnsi="Times"/>
          <w:bCs/>
        </w:rPr>
        <w:t>C.</w:t>
      </w:r>
      <w:r w:rsidR="00140E5F">
        <w:rPr>
          <w:rFonts w:ascii="Times" w:hAnsi="Times"/>
          <w:bCs/>
        </w:rPr>
        <w:t xml:space="preserve"> </w:t>
      </w:r>
      <w:r w:rsidRPr="00C5410A">
        <w:rPr>
          <w:rFonts w:ascii="Times" w:hAnsi="Times"/>
          <w:bCs/>
          <w:i/>
        </w:rPr>
        <w:t>albicans</w:t>
      </w:r>
      <w:r w:rsidRPr="00C5410A">
        <w:rPr>
          <w:rFonts w:ascii="Times" w:hAnsi="Times"/>
        </w:rPr>
        <w:t xml:space="preserve"> et </w:t>
      </w:r>
      <w:r w:rsidRPr="00C5410A">
        <w:rPr>
          <w:rFonts w:ascii="Times" w:hAnsi="Times"/>
          <w:bCs/>
          <w:i/>
        </w:rPr>
        <w:t>C</w:t>
      </w:r>
      <w:r w:rsidRPr="00C5410A">
        <w:rPr>
          <w:rFonts w:ascii="Times" w:hAnsi="Times"/>
          <w:bCs/>
        </w:rPr>
        <w:t>.</w:t>
      </w:r>
      <w:r w:rsidR="00140E5F">
        <w:rPr>
          <w:rFonts w:ascii="Times" w:hAnsi="Times"/>
          <w:bCs/>
        </w:rPr>
        <w:t xml:space="preserve"> </w:t>
      </w:r>
      <w:r w:rsidRPr="00C5410A">
        <w:rPr>
          <w:rFonts w:ascii="Times" w:hAnsi="Times"/>
          <w:bCs/>
          <w:i/>
        </w:rPr>
        <w:t xml:space="preserve">glabrata </w:t>
      </w:r>
      <w:r w:rsidRPr="00C5410A">
        <w:rPr>
          <w:rFonts w:ascii="Times" w:hAnsi="Times"/>
          <w:bCs/>
        </w:rPr>
        <w:t>appartiennent au clade CTG, c’est à dire qu’ils traduisent le codon CTG en sérine au lieu de</w:t>
      </w:r>
      <w:r w:rsidR="00140E5F">
        <w:rPr>
          <w:rFonts w:ascii="Times" w:hAnsi="Times"/>
          <w:bCs/>
        </w:rPr>
        <w:t xml:space="preserve"> leucine</w:t>
      </w:r>
      <w:r w:rsidRPr="00C5410A">
        <w:rPr>
          <w:rFonts w:ascii="Times" w:hAnsi="Times"/>
          <w:bCs/>
        </w:rPr>
        <w:t xml:space="preserve">. </w:t>
      </w:r>
      <w:r w:rsidRPr="00C5410A">
        <w:rPr>
          <w:rFonts w:ascii="Times" w:hAnsi="Times"/>
          <w:bCs/>
          <w:i/>
        </w:rPr>
        <w:t>C.</w:t>
      </w:r>
      <w:r w:rsidR="00140E5F">
        <w:rPr>
          <w:rFonts w:ascii="Times" w:hAnsi="Times"/>
          <w:bCs/>
          <w:i/>
        </w:rPr>
        <w:t xml:space="preserve"> </w:t>
      </w:r>
      <w:r w:rsidRPr="00C5410A">
        <w:rPr>
          <w:rFonts w:ascii="Times" w:hAnsi="Times"/>
          <w:bCs/>
          <w:i/>
        </w:rPr>
        <w:t xml:space="preserve">glabrata </w:t>
      </w:r>
      <w:r w:rsidRPr="00C5410A">
        <w:rPr>
          <w:rFonts w:ascii="Times" w:hAnsi="Times"/>
          <w:bCs/>
        </w:rPr>
        <w:t xml:space="preserve">est assez éloignée des deux autres espèces, se rapprochant plus de </w:t>
      </w:r>
      <w:r w:rsidRPr="00C5410A">
        <w:rPr>
          <w:rFonts w:ascii="Times" w:hAnsi="Times"/>
          <w:bCs/>
          <w:i/>
        </w:rPr>
        <w:t>S</w:t>
      </w:r>
      <w:r w:rsidR="00F64735">
        <w:rPr>
          <w:rFonts w:ascii="Times" w:hAnsi="Times"/>
          <w:bCs/>
          <w:i/>
        </w:rPr>
        <w:t>accharomyces</w:t>
      </w:r>
      <w:r w:rsidR="00140E5F">
        <w:rPr>
          <w:rFonts w:ascii="Times" w:hAnsi="Times"/>
          <w:bCs/>
          <w:i/>
        </w:rPr>
        <w:t xml:space="preserve"> </w:t>
      </w:r>
      <w:r w:rsidRPr="00C5410A">
        <w:rPr>
          <w:rFonts w:ascii="Times" w:hAnsi="Times"/>
          <w:bCs/>
          <w:i/>
        </w:rPr>
        <w:t>cerevisiae</w:t>
      </w:r>
      <w:r w:rsidR="00752997">
        <w:rPr>
          <w:rFonts w:ascii="Times" w:hAnsi="Times"/>
          <w:bCs/>
        </w:rPr>
        <w:t>, appartenant au clade WDG</w:t>
      </w:r>
      <w:r w:rsidR="009F7EE2" w:rsidRPr="009F7EE2">
        <w:rPr>
          <w:rFonts w:ascii="Times" w:hAnsi="Times"/>
          <w:bCs/>
          <w:vertAlign w:val="superscript"/>
        </w:rPr>
        <w:t>3,</w:t>
      </w:r>
      <w:r w:rsidR="00752997">
        <w:rPr>
          <w:rFonts w:ascii="Times" w:hAnsi="Times"/>
          <w:bCs/>
          <w:vertAlign w:val="superscript"/>
        </w:rPr>
        <w:t>4</w:t>
      </w:r>
      <w:r w:rsidR="00752997">
        <w:rPr>
          <w:rFonts w:ascii="Times" w:hAnsi="Times"/>
          <w:bCs/>
        </w:rPr>
        <w:t>.</w:t>
      </w:r>
    </w:p>
    <w:p w14:paraId="5F99BA20" w14:textId="56E0757C" w:rsidR="004E43F7" w:rsidRPr="006557F5" w:rsidRDefault="00C5410A" w:rsidP="006557F5">
      <w:pPr>
        <w:pStyle w:val="Titre3"/>
        <w:spacing w:line="360" w:lineRule="auto"/>
        <w:rPr>
          <w:i/>
        </w:rPr>
      </w:pPr>
      <w:r w:rsidRPr="00B1406D">
        <w:rPr>
          <w:i/>
        </w:rPr>
        <w:t>Candida albicans</w:t>
      </w:r>
    </w:p>
    <w:p w14:paraId="613416ED" w14:textId="120B31FC" w:rsidR="003A630A" w:rsidRDefault="00B11514" w:rsidP="006557F5">
      <w:pPr>
        <w:spacing w:line="360" w:lineRule="auto"/>
        <w:jc w:val="both"/>
        <w:rPr>
          <w:rFonts w:ascii="Times" w:hAnsi="Times"/>
        </w:rPr>
      </w:pPr>
      <w:r>
        <w:rPr>
          <w:rFonts w:ascii="Times" w:hAnsi="Times"/>
          <w:i/>
        </w:rPr>
        <w:t xml:space="preserve">     </w:t>
      </w:r>
      <w:r w:rsidR="00C5410A" w:rsidRPr="00B61406">
        <w:rPr>
          <w:rFonts w:ascii="Times" w:hAnsi="Times"/>
          <w:i/>
        </w:rPr>
        <w:t>C.</w:t>
      </w:r>
      <w:r w:rsidR="00140E5F">
        <w:rPr>
          <w:rFonts w:ascii="Times" w:hAnsi="Times"/>
          <w:i/>
        </w:rPr>
        <w:t xml:space="preserve"> </w:t>
      </w:r>
      <w:r w:rsidR="00C5410A" w:rsidRPr="00B61406">
        <w:rPr>
          <w:rFonts w:ascii="Times" w:hAnsi="Times"/>
          <w:i/>
        </w:rPr>
        <w:t>albicans</w:t>
      </w:r>
      <w:r w:rsidR="00C5410A">
        <w:rPr>
          <w:rFonts w:ascii="Times" w:hAnsi="Times"/>
        </w:rPr>
        <w:t xml:space="preserve"> est une levure commensale colonisant les muqueuses des voies digestives, </w:t>
      </w:r>
      <w:r w:rsidR="00B61406">
        <w:rPr>
          <w:rFonts w:ascii="Times" w:hAnsi="Times"/>
        </w:rPr>
        <w:t>gastro-</w:t>
      </w:r>
      <w:r w:rsidR="00C5410A">
        <w:rPr>
          <w:rFonts w:ascii="Times" w:hAnsi="Times"/>
        </w:rPr>
        <w:t xml:space="preserve">intestinales et </w:t>
      </w:r>
      <w:r w:rsidR="00893FA6">
        <w:rPr>
          <w:rFonts w:ascii="Times" w:hAnsi="Times"/>
        </w:rPr>
        <w:t>uro</w:t>
      </w:r>
      <w:r w:rsidR="00C5410A">
        <w:rPr>
          <w:rFonts w:ascii="Times" w:hAnsi="Times"/>
        </w:rPr>
        <w:t>g</w:t>
      </w:r>
      <w:r w:rsidR="00893FA6">
        <w:rPr>
          <w:rFonts w:ascii="Times" w:hAnsi="Times"/>
        </w:rPr>
        <w:t>énit</w:t>
      </w:r>
      <w:r w:rsidR="00C5410A">
        <w:rPr>
          <w:rFonts w:ascii="Times" w:hAnsi="Times"/>
        </w:rPr>
        <w:t>ales chez un grand nombre de mammifères</w:t>
      </w:r>
      <w:r w:rsidR="009F7EE2" w:rsidRPr="009F7EE2">
        <w:rPr>
          <w:rFonts w:ascii="Times" w:hAnsi="Times"/>
          <w:vertAlign w:val="superscript"/>
        </w:rPr>
        <w:t>7</w:t>
      </w:r>
      <w:r w:rsidR="00C5410A">
        <w:rPr>
          <w:rFonts w:ascii="Times" w:hAnsi="Times"/>
        </w:rPr>
        <w:t xml:space="preserve">. </w:t>
      </w:r>
      <w:r w:rsidR="009E2389">
        <w:rPr>
          <w:rFonts w:ascii="Times" w:hAnsi="Times"/>
        </w:rPr>
        <w:t xml:space="preserve">Elle est l’espèce la plus étudiée car </w:t>
      </w:r>
      <w:r w:rsidR="00C5410A">
        <w:rPr>
          <w:rFonts w:ascii="Times" w:hAnsi="Times"/>
        </w:rPr>
        <w:t>la plus</w:t>
      </w:r>
      <w:r w:rsidR="009E2389">
        <w:rPr>
          <w:rFonts w:ascii="Times" w:hAnsi="Times"/>
        </w:rPr>
        <w:t xml:space="preserve"> fréquemment</w:t>
      </w:r>
      <w:r w:rsidR="00C5410A">
        <w:rPr>
          <w:rFonts w:ascii="Times" w:hAnsi="Times"/>
        </w:rPr>
        <w:t xml:space="preserve"> isolée </w:t>
      </w:r>
      <w:r w:rsidR="009E2389">
        <w:rPr>
          <w:rFonts w:ascii="Times" w:hAnsi="Times"/>
        </w:rPr>
        <w:t xml:space="preserve">et responsable </w:t>
      </w:r>
      <w:r w:rsidR="00A24EE7">
        <w:rPr>
          <w:rFonts w:ascii="Times" w:hAnsi="Times"/>
        </w:rPr>
        <w:t xml:space="preserve">de la moitié des candidémies </w:t>
      </w:r>
      <w:r w:rsidR="009E2389">
        <w:rPr>
          <w:rFonts w:ascii="Times" w:hAnsi="Times"/>
        </w:rPr>
        <w:t>en Europe</w:t>
      </w:r>
      <w:r w:rsidR="00B1406D" w:rsidRPr="00B1406D">
        <w:rPr>
          <w:rFonts w:ascii="Times" w:hAnsi="Times"/>
          <w:vertAlign w:val="superscript"/>
        </w:rPr>
        <w:t>4</w:t>
      </w:r>
      <w:r w:rsidR="009E2389">
        <w:rPr>
          <w:rFonts w:ascii="Times" w:hAnsi="Times"/>
        </w:rPr>
        <w:t>. C’est une levure diploï</w:t>
      </w:r>
      <w:r w:rsidR="00B61406">
        <w:rPr>
          <w:rFonts w:ascii="Times" w:hAnsi="Times"/>
        </w:rPr>
        <w:t>de. Elle est polymorphique, pouvant passer de la forme levure à celle d’hyphe ou de pseudohyphe</w:t>
      </w:r>
      <w:r w:rsidR="00F04318" w:rsidRPr="00B1406D">
        <w:rPr>
          <w:rFonts w:ascii="Times" w:hAnsi="Times"/>
          <w:vertAlign w:val="superscript"/>
        </w:rPr>
        <w:t>8</w:t>
      </w:r>
      <w:r w:rsidR="00B61406">
        <w:rPr>
          <w:rFonts w:ascii="Times" w:hAnsi="Times"/>
        </w:rPr>
        <w:t xml:space="preserve">. </w:t>
      </w:r>
    </w:p>
    <w:p w14:paraId="6B8EC7F4" w14:textId="09CC7E69" w:rsidR="004E43F7" w:rsidRPr="006557F5" w:rsidRDefault="00B61406" w:rsidP="006557F5">
      <w:pPr>
        <w:pStyle w:val="Titre3"/>
        <w:spacing w:line="360" w:lineRule="auto"/>
        <w:rPr>
          <w:i/>
        </w:rPr>
      </w:pPr>
      <w:r w:rsidRPr="00B1406D">
        <w:rPr>
          <w:i/>
        </w:rPr>
        <w:t>Candida glabrata</w:t>
      </w:r>
    </w:p>
    <w:p w14:paraId="62DCDC19" w14:textId="587C0A6C" w:rsidR="00B61406" w:rsidRPr="000F7FB2" w:rsidRDefault="00B11514" w:rsidP="006557F5">
      <w:pPr>
        <w:spacing w:line="360" w:lineRule="auto"/>
        <w:jc w:val="both"/>
        <w:rPr>
          <w:rFonts w:ascii="Times" w:hAnsi="Times"/>
          <w:b/>
          <w:color w:val="FF0000"/>
        </w:rPr>
      </w:pPr>
      <w:r>
        <w:rPr>
          <w:rFonts w:ascii="Times" w:hAnsi="Times"/>
        </w:rPr>
        <w:t xml:space="preserve">     </w:t>
      </w:r>
      <w:r w:rsidR="00B61406" w:rsidRPr="00033C9D">
        <w:rPr>
          <w:rFonts w:ascii="Times" w:hAnsi="Times"/>
        </w:rPr>
        <w:t xml:space="preserve">Egalement commensale, cette levure se retrouve </w:t>
      </w:r>
      <w:r w:rsidR="00B61406" w:rsidRPr="004C0977">
        <w:rPr>
          <w:rFonts w:ascii="Times" w:hAnsi="Times"/>
        </w:rPr>
        <w:t xml:space="preserve">dans les voies gastro-intestinales et </w:t>
      </w:r>
      <w:r w:rsidR="004C0977" w:rsidRPr="004C0977">
        <w:rPr>
          <w:rFonts w:ascii="Times" w:hAnsi="Times"/>
        </w:rPr>
        <w:t>urogénitales</w:t>
      </w:r>
      <w:r w:rsidR="00B61406" w:rsidRPr="00033C9D">
        <w:rPr>
          <w:rFonts w:ascii="Times" w:hAnsi="Times"/>
        </w:rPr>
        <w:t xml:space="preserve">. C’est le second </w:t>
      </w:r>
      <w:r w:rsidR="001565D6">
        <w:rPr>
          <w:rFonts w:ascii="Times" w:hAnsi="Times"/>
        </w:rPr>
        <w:t xml:space="preserve">ou troisième </w:t>
      </w:r>
      <w:r w:rsidR="00B61406" w:rsidRPr="00033C9D">
        <w:rPr>
          <w:rFonts w:ascii="Times" w:hAnsi="Times"/>
        </w:rPr>
        <w:t>agent</w:t>
      </w:r>
      <w:r w:rsidR="00033C9D" w:rsidRPr="00033C9D">
        <w:rPr>
          <w:rFonts w:ascii="Times" w:hAnsi="Times"/>
        </w:rPr>
        <w:t xml:space="preserve"> responsable de candidoses invasives (15-20%)</w:t>
      </w:r>
      <w:r w:rsidR="00F04318" w:rsidRPr="00F04318">
        <w:rPr>
          <w:rFonts w:ascii="Times" w:hAnsi="Times"/>
          <w:vertAlign w:val="superscript"/>
        </w:rPr>
        <w:t>9</w:t>
      </w:r>
      <w:r w:rsidR="001565D6">
        <w:rPr>
          <w:rFonts w:ascii="Times" w:hAnsi="Times"/>
          <w:vertAlign w:val="superscript"/>
        </w:rPr>
        <w:t xml:space="preserve"> </w:t>
      </w:r>
      <w:r w:rsidR="001565D6">
        <w:rPr>
          <w:rFonts w:ascii="Times" w:hAnsi="Times"/>
        </w:rPr>
        <w:t>selon la localisation géographique</w:t>
      </w:r>
      <w:r w:rsidR="00033C9D">
        <w:rPr>
          <w:rFonts w:ascii="Times" w:hAnsi="Times"/>
        </w:rPr>
        <w:t>. Son génome est haploïde. Elle existe seulement sous la forme de levure</w:t>
      </w:r>
      <w:r w:rsidR="00F04318" w:rsidRPr="00F04318">
        <w:rPr>
          <w:rFonts w:ascii="Times" w:hAnsi="Times"/>
          <w:vertAlign w:val="superscript"/>
        </w:rPr>
        <w:t>8</w:t>
      </w:r>
      <w:r w:rsidR="002057D6">
        <w:rPr>
          <w:rFonts w:ascii="Times" w:hAnsi="Times"/>
        </w:rPr>
        <w:t>.</w:t>
      </w:r>
    </w:p>
    <w:p w14:paraId="6268DA62" w14:textId="4C3B7160" w:rsidR="004E43F7" w:rsidRPr="006557F5" w:rsidRDefault="00D55E75" w:rsidP="006557F5">
      <w:pPr>
        <w:pStyle w:val="Titre3"/>
        <w:spacing w:line="360" w:lineRule="auto"/>
        <w:rPr>
          <w:i/>
        </w:rPr>
      </w:pPr>
      <w:r w:rsidRPr="00B1406D">
        <w:rPr>
          <w:i/>
        </w:rPr>
        <w:t>Candida lusitaniae</w:t>
      </w:r>
    </w:p>
    <w:p w14:paraId="5BB9843B" w14:textId="0B0B952A" w:rsidR="00D55E75" w:rsidRPr="00140E5F" w:rsidRDefault="00B11514" w:rsidP="006557F5">
      <w:pPr>
        <w:spacing w:line="360" w:lineRule="auto"/>
        <w:jc w:val="both"/>
        <w:rPr>
          <w:rFonts w:ascii="Times" w:hAnsi="Times"/>
        </w:rPr>
      </w:pPr>
      <w:r>
        <w:rPr>
          <w:rFonts w:ascii="Times" w:hAnsi="Times"/>
          <w:i/>
        </w:rPr>
        <w:t xml:space="preserve">     </w:t>
      </w:r>
      <w:r w:rsidR="00D55E75" w:rsidRPr="00D55E75">
        <w:rPr>
          <w:rFonts w:ascii="Times" w:hAnsi="Times"/>
          <w:i/>
        </w:rPr>
        <w:t>C.</w:t>
      </w:r>
      <w:r w:rsidR="00140E5F">
        <w:rPr>
          <w:rFonts w:ascii="Times" w:hAnsi="Times"/>
          <w:i/>
        </w:rPr>
        <w:t xml:space="preserve"> </w:t>
      </w:r>
      <w:r w:rsidR="00D55E75" w:rsidRPr="00D55E75">
        <w:rPr>
          <w:rFonts w:ascii="Times" w:hAnsi="Times"/>
          <w:i/>
        </w:rPr>
        <w:t>lusitaniae</w:t>
      </w:r>
      <w:r w:rsidR="00D55E75">
        <w:rPr>
          <w:rFonts w:ascii="Times" w:hAnsi="Times"/>
          <w:i/>
        </w:rPr>
        <w:t xml:space="preserve"> </w:t>
      </w:r>
      <w:r w:rsidR="00140E5F">
        <w:rPr>
          <w:rFonts w:ascii="Times" w:hAnsi="Times"/>
        </w:rPr>
        <w:t>est</w:t>
      </w:r>
      <w:r w:rsidR="00D55E75">
        <w:rPr>
          <w:rFonts w:ascii="Times" w:hAnsi="Times"/>
        </w:rPr>
        <w:t xml:space="preserve"> une levure environnemental</w:t>
      </w:r>
      <w:r w:rsidR="005C3B04">
        <w:rPr>
          <w:rFonts w:ascii="Times" w:hAnsi="Times"/>
        </w:rPr>
        <w:t xml:space="preserve">e </w:t>
      </w:r>
      <w:r w:rsidR="00804183">
        <w:rPr>
          <w:rFonts w:ascii="Times" w:hAnsi="Times"/>
        </w:rPr>
        <w:t>sans niche écologique spécifique</w:t>
      </w:r>
      <w:r w:rsidR="005D0499" w:rsidRPr="005D0499">
        <w:rPr>
          <w:rFonts w:ascii="Times" w:hAnsi="Times"/>
          <w:vertAlign w:val="superscript"/>
        </w:rPr>
        <w:t>10</w:t>
      </w:r>
      <w:r w:rsidR="00804183">
        <w:rPr>
          <w:rFonts w:ascii="Times" w:hAnsi="Times"/>
        </w:rPr>
        <w:t xml:space="preserve"> </w:t>
      </w:r>
      <w:r w:rsidR="005C3B04">
        <w:rPr>
          <w:rFonts w:ascii="Times" w:hAnsi="Times"/>
        </w:rPr>
        <w:t>qui peut être rencontrée en milieu hospitalier</w:t>
      </w:r>
      <w:r w:rsidR="002057D6">
        <w:rPr>
          <w:rFonts w:ascii="Times" w:hAnsi="Times"/>
        </w:rPr>
        <w:t>.</w:t>
      </w:r>
      <w:r w:rsidR="005C3B04">
        <w:rPr>
          <w:rFonts w:ascii="Times" w:hAnsi="Times"/>
          <w:b/>
          <w:color w:val="FF0000"/>
        </w:rPr>
        <w:t xml:space="preserve"> </w:t>
      </w:r>
      <w:r w:rsidR="00804183" w:rsidRPr="00804183">
        <w:rPr>
          <w:rFonts w:ascii="Times" w:hAnsi="Times"/>
        </w:rPr>
        <w:t xml:space="preserve">Elle peut être isolée </w:t>
      </w:r>
      <w:r w:rsidR="00804183">
        <w:rPr>
          <w:rFonts w:ascii="Times" w:hAnsi="Times"/>
        </w:rPr>
        <w:t>à partir de</w:t>
      </w:r>
      <w:r w:rsidR="00804183" w:rsidRPr="00804183">
        <w:rPr>
          <w:rFonts w:ascii="Times" w:hAnsi="Times"/>
        </w:rPr>
        <w:t xml:space="preserve"> différents substrats, terres, eaux, plantes, voies gastro-intestinales d’animaux</w:t>
      </w:r>
      <w:r w:rsidR="005D0499" w:rsidRPr="005D0499">
        <w:rPr>
          <w:rFonts w:ascii="Times" w:hAnsi="Times"/>
          <w:vertAlign w:val="superscript"/>
        </w:rPr>
        <w:t>10</w:t>
      </w:r>
      <w:r w:rsidR="00804183" w:rsidRPr="00804183">
        <w:rPr>
          <w:rFonts w:ascii="Times" w:hAnsi="Times"/>
        </w:rPr>
        <w:t>.</w:t>
      </w:r>
      <w:r w:rsidR="00804183">
        <w:rPr>
          <w:rFonts w:ascii="Times" w:hAnsi="Times"/>
          <w:b/>
          <w:color w:val="FF0000"/>
        </w:rPr>
        <w:t xml:space="preserve"> </w:t>
      </w:r>
      <w:r w:rsidR="005C3B04">
        <w:rPr>
          <w:rFonts w:ascii="Times" w:hAnsi="Times"/>
        </w:rPr>
        <w:t xml:space="preserve">Il s’agit du modèle </w:t>
      </w:r>
      <w:r w:rsidR="00140E5F">
        <w:rPr>
          <w:rFonts w:ascii="Times" w:hAnsi="Times"/>
        </w:rPr>
        <w:t>d’étude du</w:t>
      </w:r>
      <w:r w:rsidR="005C3B04">
        <w:rPr>
          <w:rFonts w:ascii="Times" w:hAnsi="Times"/>
        </w:rPr>
        <w:t xml:space="preserve"> laboratoire, elle est également haploïde</w:t>
      </w:r>
      <w:r w:rsidR="00140E5F">
        <w:rPr>
          <w:rFonts w:ascii="Times" w:hAnsi="Times"/>
        </w:rPr>
        <w:t xml:space="preserve">, facilitant les approches par génétique inverse. Elle a la capacité de </w:t>
      </w:r>
      <w:r w:rsidR="002057D6">
        <w:rPr>
          <w:rFonts w:ascii="Times" w:hAnsi="Times"/>
        </w:rPr>
        <w:t>former des pseudohyphes</w:t>
      </w:r>
      <w:r w:rsidR="00140E5F">
        <w:rPr>
          <w:rFonts w:ascii="Times" w:hAnsi="Times"/>
        </w:rPr>
        <w:t xml:space="preserve"> et possède un cycle sexuel</w:t>
      </w:r>
      <w:r w:rsidR="002057D6">
        <w:rPr>
          <w:rFonts w:ascii="Times" w:hAnsi="Times"/>
        </w:rPr>
        <w:t>.</w:t>
      </w:r>
      <w:r w:rsidR="005C3B04">
        <w:rPr>
          <w:rFonts w:ascii="Times" w:hAnsi="Times"/>
        </w:rPr>
        <w:t xml:space="preserve"> </w:t>
      </w:r>
      <w:r w:rsidR="00140E5F">
        <w:rPr>
          <w:rFonts w:ascii="Times" w:hAnsi="Times"/>
        </w:rPr>
        <w:t>Elle est responsable d’1 à 3</w:t>
      </w:r>
      <w:r w:rsidR="00804183" w:rsidRPr="00804183">
        <w:rPr>
          <w:rFonts w:ascii="Times" w:hAnsi="Times"/>
        </w:rPr>
        <w:t>% des candidoses invasives</w:t>
      </w:r>
      <w:r w:rsidR="00202754" w:rsidRPr="00202754">
        <w:rPr>
          <w:rFonts w:ascii="Times" w:hAnsi="Times"/>
          <w:vertAlign w:val="superscript"/>
        </w:rPr>
        <w:t>10</w:t>
      </w:r>
      <w:r w:rsidR="00804183" w:rsidRPr="00804183">
        <w:rPr>
          <w:rFonts w:ascii="Times" w:hAnsi="Times"/>
        </w:rPr>
        <w:t>.</w:t>
      </w:r>
      <w:r w:rsidR="00140E5F">
        <w:rPr>
          <w:rFonts w:ascii="Times" w:hAnsi="Times"/>
        </w:rPr>
        <w:t xml:space="preserve">  </w:t>
      </w:r>
    </w:p>
    <w:p w14:paraId="59BA5734" w14:textId="22A8BEC1" w:rsidR="00D55E75" w:rsidRPr="00D55E75" w:rsidRDefault="00E9676E" w:rsidP="006557F5">
      <w:pPr>
        <w:pStyle w:val="Titre2"/>
        <w:spacing w:line="360" w:lineRule="auto"/>
      </w:pPr>
      <w:r>
        <w:t>Intéraction hôte-</w:t>
      </w:r>
      <w:r w:rsidRPr="00E9676E">
        <w:rPr>
          <w:i/>
        </w:rPr>
        <w:t>Candida</w:t>
      </w:r>
    </w:p>
    <w:p w14:paraId="2BE745AD" w14:textId="6119643B" w:rsidR="004E43F7" w:rsidRPr="004E43F7" w:rsidRDefault="00E9676E" w:rsidP="006557F5">
      <w:pPr>
        <w:pStyle w:val="Titre3"/>
        <w:spacing w:line="360" w:lineRule="auto"/>
      </w:pPr>
      <w:r w:rsidRPr="00A559BA">
        <w:t>Immunité anti-Candida</w:t>
      </w:r>
    </w:p>
    <w:p w14:paraId="2A544F5B" w14:textId="4F8B9FD0" w:rsidR="00DE0502" w:rsidRDefault="00B11514" w:rsidP="006557F5">
      <w:pPr>
        <w:spacing w:line="360" w:lineRule="auto"/>
        <w:jc w:val="both"/>
        <w:rPr>
          <w:rFonts w:ascii="Times" w:hAnsi="Times"/>
        </w:rPr>
      </w:pPr>
      <w:r>
        <w:rPr>
          <w:rFonts w:ascii="Times" w:hAnsi="Times"/>
        </w:rPr>
        <w:t xml:space="preserve">     </w:t>
      </w:r>
      <w:r w:rsidR="00B138B6" w:rsidRPr="00B138B6">
        <w:rPr>
          <w:rFonts w:ascii="Times" w:hAnsi="Times"/>
        </w:rPr>
        <w:t xml:space="preserve">Les levures </w:t>
      </w:r>
      <w:r w:rsidR="00B138B6" w:rsidRPr="00B138B6">
        <w:rPr>
          <w:rFonts w:ascii="Times" w:hAnsi="Times"/>
          <w:i/>
        </w:rPr>
        <w:t xml:space="preserve">Candida </w:t>
      </w:r>
      <w:r w:rsidR="00B138B6" w:rsidRPr="00B138B6">
        <w:rPr>
          <w:rFonts w:ascii="Times" w:hAnsi="Times"/>
        </w:rPr>
        <w:t xml:space="preserve">présentes dans l’organisme sont </w:t>
      </w:r>
      <w:r w:rsidR="001565D6">
        <w:rPr>
          <w:rFonts w:ascii="Times" w:hAnsi="Times"/>
        </w:rPr>
        <w:t>sous le contrôle du</w:t>
      </w:r>
      <w:r w:rsidR="00B138B6" w:rsidRPr="00B138B6">
        <w:rPr>
          <w:rFonts w:ascii="Times" w:hAnsi="Times"/>
        </w:rPr>
        <w:t xml:space="preserve"> système immunitaire. Une infection à </w:t>
      </w:r>
      <w:r w:rsidR="00B138B6" w:rsidRPr="00B138B6">
        <w:rPr>
          <w:rFonts w:ascii="Times" w:hAnsi="Times"/>
          <w:i/>
        </w:rPr>
        <w:t xml:space="preserve">Candida </w:t>
      </w:r>
      <w:r w:rsidR="00B138B6">
        <w:rPr>
          <w:rFonts w:ascii="Times" w:hAnsi="Times"/>
        </w:rPr>
        <w:t xml:space="preserve">survient lorsqu’il y a une </w:t>
      </w:r>
      <w:r w:rsidR="00784B2F">
        <w:rPr>
          <w:rFonts w:ascii="Times" w:hAnsi="Times"/>
        </w:rPr>
        <w:t>défaillance</w:t>
      </w:r>
      <w:r w:rsidR="001565D6">
        <w:rPr>
          <w:rFonts w:ascii="Times" w:hAnsi="Times"/>
        </w:rPr>
        <w:t xml:space="preserve"> de celui-ci, et/ou un </w:t>
      </w:r>
      <w:r w:rsidR="00B138B6">
        <w:rPr>
          <w:rFonts w:ascii="Times" w:hAnsi="Times"/>
        </w:rPr>
        <w:t xml:space="preserve">déséquilibre entre </w:t>
      </w:r>
      <w:r w:rsidR="004A6750">
        <w:rPr>
          <w:rFonts w:ascii="Times" w:hAnsi="Times"/>
        </w:rPr>
        <w:t>les facteurs de</w:t>
      </w:r>
      <w:r w:rsidR="00B138B6">
        <w:rPr>
          <w:rFonts w:ascii="Times" w:hAnsi="Times"/>
        </w:rPr>
        <w:t xml:space="preserve"> virulence de la levure et les facteurs </w:t>
      </w:r>
      <w:r w:rsidR="001565D6">
        <w:rPr>
          <w:rFonts w:ascii="Times" w:hAnsi="Times"/>
        </w:rPr>
        <w:t>de défenses de l’hôte</w:t>
      </w:r>
      <w:r w:rsidRPr="00B11514">
        <w:rPr>
          <w:rFonts w:ascii="Times" w:hAnsi="Times"/>
          <w:vertAlign w:val="superscript"/>
        </w:rPr>
        <w:t>11</w:t>
      </w:r>
      <w:r w:rsidR="00E53A8A">
        <w:rPr>
          <w:rFonts w:ascii="Times" w:hAnsi="Times"/>
        </w:rPr>
        <w:t xml:space="preserve">. Nous pouvons citer parmi les facteurs de risque des candidoses les </w:t>
      </w:r>
      <w:r w:rsidR="001565D6">
        <w:rPr>
          <w:rFonts w:ascii="Times" w:hAnsi="Times"/>
        </w:rPr>
        <w:t>antibi</w:t>
      </w:r>
      <w:r w:rsidR="00E53A8A">
        <w:rPr>
          <w:rFonts w:ascii="Times" w:hAnsi="Times"/>
        </w:rPr>
        <w:t>otiques, l’humidité ou pancréatite</w:t>
      </w:r>
      <w:r w:rsidR="00B138B6">
        <w:rPr>
          <w:rFonts w:ascii="Times" w:hAnsi="Times"/>
        </w:rPr>
        <w:t xml:space="preserve">. </w:t>
      </w:r>
      <w:r w:rsidR="001565D6">
        <w:rPr>
          <w:rFonts w:ascii="Times" w:hAnsi="Times"/>
        </w:rPr>
        <w:t xml:space="preserve">La majorité des candidoses invasives sont </w:t>
      </w:r>
      <w:r w:rsidR="00E53A8A">
        <w:rPr>
          <w:rFonts w:ascii="Times" w:hAnsi="Times"/>
        </w:rPr>
        <w:t>causées par</w:t>
      </w:r>
      <w:r w:rsidR="001565D6">
        <w:rPr>
          <w:rFonts w:ascii="Times" w:hAnsi="Times"/>
        </w:rPr>
        <w:t xml:space="preserve"> souche endogène, dont l’individu est porteur</w:t>
      </w:r>
      <w:r w:rsidR="00B138B6">
        <w:rPr>
          <w:rFonts w:ascii="Times" w:hAnsi="Times"/>
        </w:rPr>
        <w:t xml:space="preserve">. </w:t>
      </w:r>
      <w:r w:rsidR="00784B2F">
        <w:rPr>
          <w:rFonts w:ascii="Times" w:hAnsi="Times"/>
        </w:rPr>
        <w:t xml:space="preserve">Cette </w:t>
      </w:r>
      <w:r w:rsidR="001565D6">
        <w:rPr>
          <w:rFonts w:ascii="Times" w:hAnsi="Times"/>
        </w:rPr>
        <w:t>colonisation</w:t>
      </w:r>
      <w:r w:rsidR="00784B2F">
        <w:rPr>
          <w:rFonts w:ascii="Times" w:hAnsi="Times"/>
        </w:rPr>
        <w:t xml:space="preserve"> </w:t>
      </w:r>
      <w:r w:rsidR="004A6750">
        <w:rPr>
          <w:rFonts w:ascii="Times" w:hAnsi="Times"/>
        </w:rPr>
        <w:t>peut être</w:t>
      </w:r>
      <w:r w:rsidR="00784B2F">
        <w:rPr>
          <w:rFonts w:ascii="Times" w:hAnsi="Times"/>
        </w:rPr>
        <w:t xml:space="preserve"> due à</w:t>
      </w:r>
      <w:r w:rsidR="004A6750">
        <w:rPr>
          <w:rFonts w:ascii="Times" w:hAnsi="Times"/>
        </w:rPr>
        <w:t xml:space="preserve"> un défaut du système immunitaire et/ou</w:t>
      </w:r>
      <w:r w:rsidR="00784B2F">
        <w:rPr>
          <w:rFonts w:ascii="Times" w:hAnsi="Times"/>
        </w:rPr>
        <w:t xml:space="preserve"> une rupture</w:t>
      </w:r>
      <w:r w:rsidR="000D2737">
        <w:rPr>
          <w:rFonts w:ascii="Times" w:hAnsi="Times"/>
        </w:rPr>
        <w:t xml:space="preserve"> des barrières, soit de manière naturelle</w:t>
      </w:r>
      <w:r w:rsidR="00B138B6">
        <w:rPr>
          <w:rFonts w:ascii="Times" w:hAnsi="Times"/>
        </w:rPr>
        <w:t xml:space="preserve"> (</w:t>
      </w:r>
      <w:r w:rsidR="00F72E31">
        <w:rPr>
          <w:rFonts w:ascii="Times" w:hAnsi="Times"/>
        </w:rPr>
        <w:t>plaies sur la peau ou muqueuses)</w:t>
      </w:r>
      <w:r w:rsidR="00B40254">
        <w:rPr>
          <w:rFonts w:ascii="Times" w:hAnsi="Times"/>
        </w:rPr>
        <w:t>, soit artificielle,</w:t>
      </w:r>
      <w:r w:rsidR="00784B2F">
        <w:rPr>
          <w:rFonts w:ascii="Times" w:hAnsi="Times"/>
        </w:rPr>
        <w:t xml:space="preserve"> suite à </w:t>
      </w:r>
      <w:r w:rsidR="000D2737">
        <w:rPr>
          <w:rFonts w:ascii="Times" w:hAnsi="Times"/>
        </w:rPr>
        <w:t>l’utilisation d</w:t>
      </w:r>
      <w:r w:rsidR="00DE0502">
        <w:rPr>
          <w:rFonts w:ascii="Times" w:hAnsi="Times"/>
        </w:rPr>
        <w:t>e matériels médicaux</w:t>
      </w:r>
      <w:r w:rsidR="000D2737">
        <w:rPr>
          <w:rFonts w:ascii="Times" w:hAnsi="Times"/>
        </w:rPr>
        <w:t xml:space="preserve"> (cathéters..) ou </w:t>
      </w:r>
      <w:r w:rsidR="00DE0502">
        <w:rPr>
          <w:rFonts w:ascii="Times" w:hAnsi="Times"/>
        </w:rPr>
        <w:t>de pratiques médicales (chirurgie, thérapies immunosuppressives…)</w:t>
      </w:r>
      <w:r w:rsidR="00D12E91" w:rsidRPr="00D12E91">
        <w:rPr>
          <w:rFonts w:ascii="Times" w:hAnsi="Times"/>
          <w:vertAlign w:val="superscript"/>
        </w:rPr>
        <w:t>2</w:t>
      </w:r>
      <w:r w:rsidR="00DE0502">
        <w:rPr>
          <w:rFonts w:ascii="Times" w:hAnsi="Times"/>
        </w:rPr>
        <w:t xml:space="preserve">. </w:t>
      </w:r>
      <w:r w:rsidR="002E067E">
        <w:rPr>
          <w:rFonts w:ascii="Times" w:hAnsi="Times"/>
        </w:rPr>
        <w:t xml:space="preserve">L’infection invasive est </w:t>
      </w:r>
      <w:r w:rsidR="007C011A">
        <w:rPr>
          <w:rFonts w:ascii="Times" w:hAnsi="Times"/>
        </w:rPr>
        <w:t xml:space="preserve">un processus comportant 4 étapes : adhésion et colonisation, invasion tissulaire, dissémination (candidémie), extravasation et pérennisation tissulaire. </w:t>
      </w:r>
    </w:p>
    <w:p w14:paraId="4A882116" w14:textId="2CCC89BD" w:rsidR="00DE0502" w:rsidRDefault="00B11514" w:rsidP="00B138B6">
      <w:pPr>
        <w:spacing w:line="360" w:lineRule="auto"/>
        <w:jc w:val="both"/>
        <w:rPr>
          <w:rFonts w:ascii="Times" w:hAnsi="Times"/>
        </w:rPr>
      </w:pPr>
      <w:r>
        <w:rPr>
          <w:rFonts w:ascii="Times" w:hAnsi="Times"/>
        </w:rPr>
        <w:t xml:space="preserve">     </w:t>
      </w:r>
      <w:r w:rsidR="00DE0502">
        <w:rPr>
          <w:rFonts w:ascii="Times" w:hAnsi="Times"/>
        </w:rPr>
        <w:t>La 1</w:t>
      </w:r>
      <w:r w:rsidR="00DE0502" w:rsidRPr="0013526F">
        <w:rPr>
          <w:rFonts w:ascii="Times" w:hAnsi="Times"/>
          <w:vertAlign w:val="superscript"/>
        </w:rPr>
        <w:t>ère</w:t>
      </w:r>
      <w:r w:rsidR="0013526F">
        <w:rPr>
          <w:rFonts w:ascii="Times" w:hAnsi="Times"/>
        </w:rPr>
        <w:t xml:space="preserve"> ligne de défense face à </w:t>
      </w:r>
      <w:r w:rsidR="0013526F" w:rsidRPr="0013526F">
        <w:rPr>
          <w:rFonts w:ascii="Times" w:hAnsi="Times"/>
          <w:i/>
        </w:rPr>
        <w:t>Candida</w:t>
      </w:r>
      <w:r w:rsidR="0013526F">
        <w:rPr>
          <w:rFonts w:ascii="Times" w:hAnsi="Times"/>
          <w:i/>
        </w:rPr>
        <w:t xml:space="preserve"> </w:t>
      </w:r>
      <w:r w:rsidR="0013526F">
        <w:rPr>
          <w:rFonts w:ascii="Times" w:hAnsi="Times"/>
        </w:rPr>
        <w:t>est l’immunité innée comprenant les macrophages et neutrophiles capables de phagocytose</w:t>
      </w:r>
      <w:r w:rsidR="00882D2B" w:rsidRPr="00882D2B">
        <w:rPr>
          <w:rFonts w:ascii="Times" w:hAnsi="Times"/>
          <w:vertAlign w:val="superscript"/>
        </w:rPr>
        <w:t>2,3</w:t>
      </w:r>
      <w:r w:rsidR="0013526F">
        <w:rPr>
          <w:rFonts w:ascii="Times" w:hAnsi="Times"/>
        </w:rPr>
        <w:t>. Ces cellules reconnaissent les levures grâce aux Pattern Recognition Receptors (PRRs) présents à leurs surfaces</w:t>
      </w:r>
      <w:r w:rsidR="00886F37" w:rsidRPr="00886F37">
        <w:rPr>
          <w:rFonts w:ascii="Times" w:hAnsi="Times"/>
          <w:vertAlign w:val="superscript"/>
        </w:rPr>
        <w:t>1</w:t>
      </w:r>
      <w:r w:rsidR="0013526F">
        <w:rPr>
          <w:rFonts w:ascii="Times" w:hAnsi="Times"/>
        </w:rPr>
        <w:t>. Ceux-ci reconnaissent des Pathogen-Associated Molecular Pattern (PAMPs)</w:t>
      </w:r>
      <w:r w:rsidR="00886F37" w:rsidRPr="00886F37">
        <w:rPr>
          <w:rFonts w:ascii="Times" w:hAnsi="Times"/>
          <w:vertAlign w:val="superscript"/>
        </w:rPr>
        <w:t>1</w:t>
      </w:r>
      <w:r w:rsidR="0013526F">
        <w:rPr>
          <w:rFonts w:ascii="Times" w:hAnsi="Times"/>
        </w:rPr>
        <w:t>, qui, chez la levure</w:t>
      </w:r>
      <w:r w:rsidR="00541816">
        <w:rPr>
          <w:rFonts w:ascii="Times" w:hAnsi="Times"/>
        </w:rPr>
        <w:t>,</w:t>
      </w:r>
      <w:r w:rsidR="0013526F">
        <w:rPr>
          <w:rFonts w:ascii="Times" w:hAnsi="Times"/>
        </w:rPr>
        <w:t xml:space="preserve"> sont les principaux composants de la paroi.</w:t>
      </w:r>
      <w:r w:rsidR="00B74382">
        <w:rPr>
          <w:rFonts w:ascii="Times" w:hAnsi="Times"/>
        </w:rPr>
        <w:t xml:space="preserve"> Les PRR associ</w:t>
      </w:r>
      <w:r w:rsidR="00394B1B">
        <w:rPr>
          <w:rFonts w:ascii="Times" w:hAnsi="Times"/>
        </w:rPr>
        <w:t>és font partie de deux classes : les Toll-like Receptor (TLR), avec les TLR 2 et 4, et les C-type Lectin Recepto</w:t>
      </w:r>
      <w:r w:rsidR="00B40254">
        <w:rPr>
          <w:rFonts w:ascii="Times" w:hAnsi="Times"/>
        </w:rPr>
        <w:t>r (CLR), avec les Dectin-1 et 2 et</w:t>
      </w:r>
      <w:r w:rsidR="00394B1B">
        <w:rPr>
          <w:rFonts w:ascii="Times" w:hAnsi="Times"/>
        </w:rPr>
        <w:t xml:space="preserve"> l</w:t>
      </w:r>
      <w:r w:rsidR="006667E9">
        <w:rPr>
          <w:rFonts w:ascii="Times" w:hAnsi="Times"/>
        </w:rPr>
        <w:t>es Mannose Receptor (MR)</w:t>
      </w:r>
      <w:r w:rsidR="00886F37" w:rsidRPr="00886F37">
        <w:rPr>
          <w:rFonts w:ascii="Times" w:hAnsi="Times"/>
          <w:vertAlign w:val="superscript"/>
        </w:rPr>
        <w:t>3,5</w:t>
      </w:r>
      <w:r w:rsidR="006667E9">
        <w:rPr>
          <w:rFonts w:ascii="Times" w:hAnsi="Times"/>
        </w:rPr>
        <w:t>.</w:t>
      </w:r>
    </w:p>
    <w:p w14:paraId="7126FFF4" w14:textId="3631A2F3" w:rsidR="00860A5B" w:rsidRDefault="00B11514" w:rsidP="00B138B6">
      <w:pPr>
        <w:spacing w:line="360" w:lineRule="auto"/>
        <w:jc w:val="both"/>
        <w:rPr>
          <w:rFonts w:ascii="Times" w:hAnsi="Times"/>
        </w:rPr>
      </w:pPr>
      <w:r>
        <w:rPr>
          <w:rFonts w:ascii="Times" w:hAnsi="Times"/>
        </w:rPr>
        <w:t xml:space="preserve">     </w:t>
      </w:r>
      <w:r w:rsidR="00860A5B">
        <w:rPr>
          <w:rFonts w:ascii="Times" w:hAnsi="Times"/>
        </w:rPr>
        <w:t>La levure est reconnue par les macrophages dans les tissus, et par les neutrophiles dans le sang. Les phagocytes les internalisent dans le phagosome qui, lors de sa maturation, va fusionner avec le lysosome pour former le phagolysosome</w:t>
      </w:r>
      <w:r w:rsidR="00194C30">
        <w:rPr>
          <w:rFonts w:ascii="Times" w:hAnsi="Times"/>
        </w:rPr>
        <w:t>, environnement très défavorable pour la levure (pH acide, enzymes hydrolytiques, stress oxydatif</w:t>
      </w:r>
      <w:r w:rsidR="000C461E">
        <w:rPr>
          <w:rFonts w:ascii="Times" w:hAnsi="Times"/>
        </w:rPr>
        <w:t>, peptides antimicrobiens)</w:t>
      </w:r>
      <w:r w:rsidR="002943DD" w:rsidRPr="002943DD">
        <w:rPr>
          <w:rFonts w:ascii="Times" w:hAnsi="Times"/>
          <w:vertAlign w:val="superscript"/>
        </w:rPr>
        <w:t>1</w:t>
      </w:r>
      <w:r w:rsidR="00AD197C">
        <w:rPr>
          <w:rFonts w:ascii="Times" w:hAnsi="Times"/>
        </w:rPr>
        <w:t>.</w:t>
      </w:r>
    </w:p>
    <w:p w14:paraId="7BC778CD" w14:textId="77777777" w:rsidR="00AD197C" w:rsidRDefault="00AD197C" w:rsidP="00B138B6">
      <w:pPr>
        <w:spacing w:line="360" w:lineRule="auto"/>
        <w:jc w:val="both"/>
        <w:rPr>
          <w:rFonts w:ascii="Times" w:hAnsi="Times"/>
        </w:rPr>
      </w:pPr>
    </w:p>
    <w:p w14:paraId="70128B3F" w14:textId="3B887A57" w:rsidR="00AD197C" w:rsidRPr="007E505A" w:rsidRDefault="006E5C4D" w:rsidP="00B138B6">
      <w:pPr>
        <w:spacing w:line="360" w:lineRule="auto"/>
        <w:jc w:val="both"/>
        <w:rPr>
          <w:rFonts w:ascii="Times" w:hAnsi="Times"/>
        </w:rPr>
      </w:pPr>
      <w:r>
        <w:rPr>
          <w:rFonts w:ascii="Times" w:hAnsi="Times"/>
        </w:rPr>
        <w:t xml:space="preserve">     </w:t>
      </w:r>
      <w:r w:rsidR="00AD197C">
        <w:rPr>
          <w:rFonts w:ascii="Times" w:hAnsi="Times"/>
        </w:rPr>
        <w:t xml:space="preserve">Les </w:t>
      </w:r>
      <w:r w:rsidR="00AD197C" w:rsidRPr="007E505A">
        <w:rPr>
          <w:rFonts w:ascii="Times" w:hAnsi="Times"/>
        </w:rPr>
        <w:t>principaux mécanismes des phagocytes contribuant à la défense de l’hôte sont :</w:t>
      </w:r>
    </w:p>
    <w:p w14:paraId="72E80CFC" w14:textId="12E9D1FB" w:rsidR="00E4133A" w:rsidRPr="00541816" w:rsidRDefault="00AD197C" w:rsidP="00E4133A">
      <w:pPr>
        <w:pStyle w:val="Paragraphedeliste"/>
        <w:numPr>
          <w:ilvl w:val="0"/>
          <w:numId w:val="4"/>
        </w:numPr>
        <w:spacing w:line="360" w:lineRule="auto"/>
        <w:ind w:left="0" w:firstLine="426"/>
        <w:jc w:val="both"/>
        <w:rPr>
          <w:rFonts w:ascii="Times" w:hAnsi="Times"/>
          <w:color w:val="FF0000"/>
        </w:rPr>
      </w:pPr>
      <w:r w:rsidRPr="007E505A">
        <w:rPr>
          <w:rFonts w:ascii="Times" w:hAnsi="Times"/>
        </w:rPr>
        <w:t>Le burst oxydatif </w:t>
      </w:r>
      <w:r w:rsidR="00B40254">
        <w:rPr>
          <w:rFonts w:ascii="Times" w:hAnsi="Times"/>
        </w:rPr>
        <w:t>(p</w:t>
      </w:r>
      <w:r w:rsidR="009A38F0" w:rsidRPr="007E505A">
        <w:rPr>
          <w:rFonts w:ascii="Times" w:hAnsi="Times"/>
        </w:rPr>
        <w:t xml:space="preserve">roduction de </w:t>
      </w:r>
      <w:r w:rsidR="004A6750">
        <w:rPr>
          <w:rFonts w:ascii="Times" w:hAnsi="Times"/>
        </w:rPr>
        <w:t>Reactive Oxygen Species (</w:t>
      </w:r>
      <w:r w:rsidR="009A38F0" w:rsidRPr="007E505A">
        <w:rPr>
          <w:rFonts w:ascii="Times" w:hAnsi="Times"/>
        </w:rPr>
        <w:t>ROS</w:t>
      </w:r>
      <w:r w:rsidR="004A6750">
        <w:rPr>
          <w:rFonts w:ascii="Times" w:hAnsi="Times"/>
        </w:rPr>
        <w:t>)</w:t>
      </w:r>
      <w:r w:rsidR="009A38F0" w:rsidRPr="007E505A">
        <w:rPr>
          <w:rFonts w:ascii="Times" w:hAnsi="Times"/>
        </w:rPr>
        <w:t xml:space="preserve"> et de</w:t>
      </w:r>
      <w:r w:rsidR="004A6750">
        <w:rPr>
          <w:rFonts w:ascii="Times" w:hAnsi="Times"/>
        </w:rPr>
        <w:t xml:space="preserve"> Reactive Nitrogen Species</w:t>
      </w:r>
      <w:r w:rsidR="009A38F0" w:rsidRPr="007E505A">
        <w:rPr>
          <w:rFonts w:ascii="Times" w:hAnsi="Times"/>
        </w:rPr>
        <w:t xml:space="preserve"> </w:t>
      </w:r>
      <w:r w:rsidR="004A6750">
        <w:rPr>
          <w:rFonts w:ascii="Times" w:hAnsi="Times"/>
        </w:rPr>
        <w:t>(</w:t>
      </w:r>
      <w:r w:rsidR="009A38F0" w:rsidRPr="007E505A">
        <w:rPr>
          <w:rFonts w:ascii="Times" w:hAnsi="Times"/>
        </w:rPr>
        <w:t>RNS</w:t>
      </w:r>
      <w:r w:rsidR="004A6750">
        <w:rPr>
          <w:rFonts w:ascii="Times" w:hAnsi="Times"/>
        </w:rPr>
        <w:t>)</w:t>
      </w:r>
      <w:r w:rsidR="009A38F0" w:rsidRPr="007E505A">
        <w:rPr>
          <w:rFonts w:ascii="Times" w:hAnsi="Times"/>
        </w:rPr>
        <w:t>)</w:t>
      </w:r>
      <w:r w:rsidR="00B40254">
        <w:rPr>
          <w:rFonts w:ascii="Times" w:hAnsi="Times"/>
        </w:rPr>
        <w:t>: l</w:t>
      </w:r>
      <w:r w:rsidRPr="007E505A">
        <w:rPr>
          <w:rFonts w:ascii="Times" w:hAnsi="Times"/>
        </w:rPr>
        <w:t xml:space="preserve">es phagocytes produisent une grande quantité d’oxydants suite à leur activation. </w:t>
      </w:r>
      <w:r w:rsidR="00E4133A" w:rsidRPr="007E505A">
        <w:rPr>
          <w:rFonts w:ascii="Times" w:hAnsi="Times"/>
        </w:rPr>
        <w:t xml:space="preserve">La production de ROS est initiée par l’assemblage et l’activation de la NADPH oxydase dans les phagocytes. </w:t>
      </w:r>
      <w:r w:rsidR="00E4133A" w:rsidRPr="00541816">
        <w:rPr>
          <w:rFonts w:ascii="Times" w:hAnsi="Times"/>
          <w:color w:val="FF0000"/>
        </w:rPr>
        <w:t xml:space="preserve">Cela déclenche le burst oxydatif en générant des anions </w:t>
      </w:r>
      <w:r w:rsidR="007E505A" w:rsidRPr="00541816">
        <w:rPr>
          <w:rFonts w:ascii="Times" w:hAnsi="Times"/>
          <w:color w:val="FF0000"/>
        </w:rPr>
        <w:t>superoxide</w:t>
      </w:r>
      <w:r w:rsidR="00E4133A" w:rsidRPr="00541816">
        <w:rPr>
          <w:rFonts w:ascii="Times" w:hAnsi="Times"/>
          <w:color w:val="FF0000"/>
        </w:rPr>
        <w:t xml:space="preserve"> (O</w:t>
      </w:r>
      <w:r w:rsidR="00E4133A" w:rsidRPr="00541816">
        <w:rPr>
          <w:rFonts w:ascii="Times" w:hAnsi="Times"/>
          <w:color w:val="FF0000"/>
          <w:vertAlign w:val="subscript"/>
        </w:rPr>
        <w:t>2</w:t>
      </w:r>
      <w:r w:rsidR="00E4133A" w:rsidRPr="00541816">
        <w:rPr>
          <w:rFonts w:ascii="Times" w:hAnsi="Times"/>
          <w:color w:val="FF0000"/>
          <w:vertAlign w:val="superscript"/>
        </w:rPr>
        <w:t>.-</w:t>
      </w:r>
      <w:r w:rsidR="00E4133A" w:rsidRPr="00541816">
        <w:rPr>
          <w:rFonts w:ascii="Times" w:hAnsi="Times"/>
          <w:color w:val="FF0000"/>
        </w:rPr>
        <w:t>) qui sont ensuite con</w:t>
      </w:r>
      <w:r w:rsidR="007E505A" w:rsidRPr="00541816">
        <w:rPr>
          <w:rFonts w:ascii="Times" w:hAnsi="Times"/>
          <w:color w:val="FF0000"/>
        </w:rPr>
        <w:t xml:space="preserve">vertis en peroxyde d’hydrogène et </w:t>
      </w:r>
      <w:r w:rsidR="004A6750" w:rsidRPr="00541816">
        <w:rPr>
          <w:rFonts w:ascii="Times" w:hAnsi="Times"/>
          <w:color w:val="FF0000"/>
        </w:rPr>
        <w:t>en</w:t>
      </w:r>
      <w:r w:rsidR="007E505A" w:rsidRPr="00541816">
        <w:rPr>
          <w:rFonts w:ascii="Times" w:hAnsi="Times"/>
          <w:color w:val="FF0000"/>
        </w:rPr>
        <w:t xml:space="preserve"> </w:t>
      </w:r>
      <w:r w:rsidR="00E4133A" w:rsidRPr="00541816">
        <w:rPr>
          <w:rFonts w:ascii="Times" w:hAnsi="Times"/>
          <w:color w:val="FF0000"/>
        </w:rPr>
        <w:t>radical hydroxyl</w:t>
      </w:r>
      <w:r w:rsidR="00D70659" w:rsidRPr="00541816">
        <w:rPr>
          <w:rFonts w:ascii="Times" w:hAnsi="Times"/>
          <w:color w:val="FF0000"/>
          <w:vertAlign w:val="superscript"/>
        </w:rPr>
        <w:t>3,12</w:t>
      </w:r>
      <w:r w:rsidR="00E4133A" w:rsidRPr="00541816">
        <w:rPr>
          <w:rFonts w:ascii="Times" w:hAnsi="Times"/>
          <w:color w:val="FF0000"/>
        </w:rPr>
        <w:t xml:space="preserve">. La </w:t>
      </w:r>
      <w:r w:rsidR="007E505A" w:rsidRPr="00541816">
        <w:rPr>
          <w:rFonts w:ascii="Times" w:hAnsi="Times"/>
          <w:color w:val="FF0000"/>
        </w:rPr>
        <w:t>myéloperoxydase</w:t>
      </w:r>
      <w:r w:rsidR="00074AB2" w:rsidRPr="00541816">
        <w:rPr>
          <w:rFonts w:ascii="Times" w:hAnsi="Times"/>
          <w:color w:val="FF0000"/>
        </w:rPr>
        <w:t xml:space="preserve"> est une enzyme, très abondante chez les neutrophiles, qui utilise le peroxyde d’hydrogène comme subst</w:t>
      </w:r>
      <w:r w:rsidR="00C60746" w:rsidRPr="00541816">
        <w:rPr>
          <w:rFonts w:ascii="Times" w:hAnsi="Times"/>
          <w:color w:val="FF0000"/>
        </w:rPr>
        <w:t>rat pour la génération d’acide</w:t>
      </w:r>
      <w:r w:rsidR="007E505A" w:rsidRPr="00541816">
        <w:rPr>
          <w:rFonts w:ascii="Times" w:hAnsi="Times"/>
          <w:color w:val="FF0000"/>
        </w:rPr>
        <w:t xml:space="preserve"> hy</w:t>
      </w:r>
      <w:r w:rsidR="00C60746" w:rsidRPr="00541816">
        <w:rPr>
          <w:rFonts w:ascii="Times" w:hAnsi="Times"/>
          <w:color w:val="FF0000"/>
        </w:rPr>
        <w:t>pochlorique</w:t>
      </w:r>
      <w:r w:rsidR="0050118A" w:rsidRPr="00541816">
        <w:rPr>
          <w:rFonts w:ascii="Times" w:hAnsi="Times"/>
          <w:color w:val="FF0000"/>
          <w:vertAlign w:val="superscript"/>
        </w:rPr>
        <w:t>3</w:t>
      </w:r>
      <w:r w:rsidR="00C60746" w:rsidRPr="00541816">
        <w:rPr>
          <w:rFonts w:ascii="Times" w:hAnsi="Times"/>
          <w:color w:val="FF0000"/>
        </w:rPr>
        <w:t xml:space="preserve">. </w:t>
      </w:r>
    </w:p>
    <w:p w14:paraId="079A4D4B" w14:textId="46731ED7" w:rsidR="008F7515" w:rsidRPr="00BD0903" w:rsidRDefault="008F7515" w:rsidP="00AD197C">
      <w:pPr>
        <w:pStyle w:val="Paragraphedeliste"/>
        <w:numPr>
          <w:ilvl w:val="0"/>
          <w:numId w:val="4"/>
        </w:numPr>
        <w:spacing w:line="360" w:lineRule="auto"/>
        <w:ind w:left="0" w:firstLine="426"/>
        <w:jc w:val="both"/>
        <w:rPr>
          <w:rFonts w:ascii="Times" w:hAnsi="Times"/>
        </w:rPr>
      </w:pPr>
      <w:r w:rsidRPr="00BD0903">
        <w:rPr>
          <w:rFonts w:ascii="Times" w:hAnsi="Times"/>
        </w:rPr>
        <w:t xml:space="preserve">Les Neutrophils Extracellular Traps (NETs) : </w:t>
      </w:r>
      <w:r w:rsidR="00B40254">
        <w:rPr>
          <w:rFonts w:ascii="Times" w:hAnsi="Times"/>
        </w:rPr>
        <w:t>l</w:t>
      </w:r>
      <w:r w:rsidR="00C23351" w:rsidRPr="00BD0903">
        <w:rPr>
          <w:rFonts w:ascii="Times" w:hAnsi="Times"/>
        </w:rPr>
        <w:t xml:space="preserve">es neutrophiles </w:t>
      </w:r>
      <w:r w:rsidR="005C2441" w:rsidRPr="00BD0903">
        <w:rPr>
          <w:rFonts w:ascii="Times" w:hAnsi="Times"/>
        </w:rPr>
        <w:t xml:space="preserve">utilisent </w:t>
      </w:r>
      <w:r w:rsidR="00B40254">
        <w:rPr>
          <w:rFonts w:ascii="Times" w:hAnsi="Times"/>
        </w:rPr>
        <w:t xml:space="preserve">des </w:t>
      </w:r>
      <w:proofErr w:type="spellStart"/>
      <w:r w:rsidR="00B40254">
        <w:rPr>
          <w:rFonts w:ascii="Times" w:hAnsi="Times"/>
        </w:rPr>
        <w:t>strucutres</w:t>
      </w:r>
      <w:proofErr w:type="spellEnd"/>
      <w:r w:rsidR="00B40254">
        <w:rPr>
          <w:rFonts w:ascii="Times" w:hAnsi="Times"/>
        </w:rPr>
        <w:t xml:space="preserve"> extracellulaires de chromatine </w:t>
      </w:r>
      <w:r w:rsidR="00B40254" w:rsidRPr="00B40254">
        <w:rPr>
          <w:rFonts w:ascii="Times" w:hAnsi="Times"/>
        </w:rPr>
        <w:t xml:space="preserve">entourées protéines antimicrobiennes qui inhibent la croissance de </w:t>
      </w:r>
      <w:r w:rsidR="00B40254" w:rsidRPr="00B40254">
        <w:rPr>
          <w:rFonts w:ascii="Times" w:hAnsi="Times"/>
          <w:i/>
        </w:rPr>
        <w:t>Candida</w:t>
      </w:r>
      <w:r w:rsidR="005C2441" w:rsidRPr="00BD0903">
        <w:rPr>
          <w:rFonts w:ascii="Times" w:hAnsi="Times"/>
        </w:rPr>
        <w:t>. Ils pos</w:t>
      </w:r>
      <w:r w:rsidR="000F74D1" w:rsidRPr="00BD0903">
        <w:rPr>
          <w:rFonts w:ascii="Times" w:hAnsi="Times"/>
        </w:rPr>
        <w:t>sèdent des propriétés candidacides</w:t>
      </w:r>
      <w:r w:rsidR="005C2441" w:rsidRPr="00541816">
        <w:rPr>
          <w:rFonts w:ascii="Times" w:hAnsi="Times"/>
          <w:color w:val="FF0000"/>
        </w:rPr>
        <w:t xml:space="preserve">. </w:t>
      </w:r>
      <w:r w:rsidR="00A559BA" w:rsidRPr="00541816">
        <w:rPr>
          <w:rFonts w:ascii="Times" w:hAnsi="Times"/>
          <w:color w:val="FF0000"/>
        </w:rPr>
        <w:t xml:space="preserve">Ce sont des structures extracellulaires </w:t>
      </w:r>
      <w:r w:rsidR="000B1E6C" w:rsidRPr="00541816">
        <w:rPr>
          <w:rFonts w:ascii="Times" w:hAnsi="Times"/>
          <w:color w:val="FF0000"/>
        </w:rPr>
        <w:t>de chromatine</w:t>
      </w:r>
      <w:r w:rsidR="006B7D90" w:rsidRPr="00541816">
        <w:rPr>
          <w:rFonts w:ascii="Times" w:hAnsi="Times"/>
          <w:i/>
          <w:color w:val="FF0000"/>
        </w:rPr>
        <w:t>.</w:t>
      </w:r>
      <w:r w:rsidR="006B7D90" w:rsidRPr="00BD0903">
        <w:rPr>
          <w:rFonts w:ascii="Times" w:hAnsi="Times"/>
          <w:i/>
        </w:rPr>
        <w:t xml:space="preserve"> </w:t>
      </w:r>
      <w:r w:rsidR="00B40254">
        <w:rPr>
          <w:rFonts w:ascii="Times" w:hAnsi="Times"/>
        </w:rPr>
        <w:t>La</w:t>
      </w:r>
      <w:r w:rsidR="007E428F" w:rsidRPr="00BD0903">
        <w:rPr>
          <w:rFonts w:ascii="Times" w:hAnsi="Times"/>
        </w:rPr>
        <w:t xml:space="preserve"> calprotectine</w:t>
      </w:r>
      <w:r w:rsidR="00B40254">
        <w:rPr>
          <w:rFonts w:ascii="Times" w:hAnsi="Times"/>
        </w:rPr>
        <w:t xml:space="preserve"> est la protéine antifongique</w:t>
      </w:r>
      <w:r w:rsidR="00445CA0" w:rsidRPr="00BD0903">
        <w:rPr>
          <w:rFonts w:ascii="Times" w:hAnsi="Times"/>
          <w:vertAlign w:val="superscript"/>
        </w:rPr>
        <w:t>1</w:t>
      </w:r>
      <w:r w:rsidR="007E428F" w:rsidRPr="00BD0903">
        <w:rPr>
          <w:rFonts w:ascii="Times" w:hAnsi="Times"/>
        </w:rPr>
        <w:t xml:space="preserve"> qui lie les cations divalents comme le Zn</w:t>
      </w:r>
      <w:r w:rsidR="007E428F" w:rsidRPr="00BD0903">
        <w:rPr>
          <w:rFonts w:ascii="Times" w:hAnsi="Times"/>
          <w:vertAlign w:val="superscript"/>
        </w:rPr>
        <w:t>2+</w:t>
      </w:r>
      <w:r w:rsidR="007E428F" w:rsidRPr="00BD0903">
        <w:rPr>
          <w:rFonts w:ascii="Times" w:hAnsi="Times"/>
        </w:rPr>
        <w:t xml:space="preserve"> ou le Mn</w:t>
      </w:r>
      <w:r w:rsidR="007E428F" w:rsidRPr="00BD0903">
        <w:rPr>
          <w:rFonts w:ascii="Times" w:hAnsi="Times"/>
          <w:vertAlign w:val="superscript"/>
        </w:rPr>
        <w:t>2+</w:t>
      </w:r>
      <w:r w:rsidR="007E428F" w:rsidRPr="00BD0903">
        <w:rPr>
          <w:rFonts w:ascii="Times" w:hAnsi="Times"/>
        </w:rPr>
        <w:t>, les rendant indisponibles pour les levures</w:t>
      </w:r>
      <w:r w:rsidR="00BD0903" w:rsidRPr="00BD0903">
        <w:rPr>
          <w:rFonts w:ascii="Times" w:hAnsi="Times"/>
          <w:vertAlign w:val="superscript"/>
        </w:rPr>
        <w:t>3</w:t>
      </w:r>
      <w:r w:rsidR="007E428F" w:rsidRPr="00BD0903">
        <w:rPr>
          <w:rFonts w:ascii="Times" w:hAnsi="Times"/>
        </w:rPr>
        <w:t xml:space="preserve">. </w:t>
      </w:r>
    </w:p>
    <w:p w14:paraId="1635ADF2" w14:textId="082A0A9E" w:rsidR="000F7FB2" w:rsidRPr="00531BA5" w:rsidRDefault="000F74D1" w:rsidP="00AD197C">
      <w:pPr>
        <w:pStyle w:val="Paragraphedeliste"/>
        <w:numPr>
          <w:ilvl w:val="0"/>
          <w:numId w:val="4"/>
        </w:numPr>
        <w:spacing w:line="360" w:lineRule="auto"/>
        <w:ind w:left="0" w:firstLine="426"/>
        <w:jc w:val="both"/>
        <w:rPr>
          <w:rFonts w:ascii="Times" w:hAnsi="Times"/>
        </w:rPr>
      </w:pPr>
      <w:r w:rsidRPr="00531BA5">
        <w:rPr>
          <w:rFonts w:ascii="Times" w:hAnsi="Times"/>
        </w:rPr>
        <w:t>Induction de l’apoptose</w:t>
      </w:r>
      <w:r w:rsidR="000F7FB2" w:rsidRPr="00531BA5">
        <w:rPr>
          <w:rFonts w:ascii="Times" w:hAnsi="Times"/>
        </w:rPr>
        <w:t xml:space="preserve"> : Les macrophages déclenchent un phéno</w:t>
      </w:r>
      <w:r w:rsidR="00531BA5" w:rsidRPr="00531BA5">
        <w:rPr>
          <w:rFonts w:ascii="Times" w:hAnsi="Times"/>
        </w:rPr>
        <w:t>mène d’apoptose sur les levures</w:t>
      </w:r>
      <w:r w:rsidR="00531BA5" w:rsidRPr="00531BA5">
        <w:rPr>
          <w:rFonts w:ascii="Times" w:hAnsi="Times"/>
          <w:vertAlign w:val="superscript"/>
        </w:rPr>
        <w:t>13</w:t>
      </w:r>
      <w:r w:rsidR="00531BA5" w:rsidRPr="00531BA5">
        <w:rPr>
          <w:rFonts w:ascii="Times" w:hAnsi="Times"/>
        </w:rPr>
        <w:t xml:space="preserve">. </w:t>
      </w:r>
    </w:p>
    <w:p w14:paraId="0280D4FC" w14:textId="3CE64ECE" w:rsidR="000F74D1" w:rsidRPr="00541816" w:rsidRDefault="000F74D1" w:rsidP="00AD197C">
      <w:pPr>
        <w:pStyle w:val="Paragraphedeliste"/>
        <w:numPr>
          <w:ilvl w:val="0"/>
          <w:numId w:val="4"/>
        </w:numPr>
        <w:spacing w:line="360" w:lineRule="auto"/>
        <w:ind w:left="0" w:firstLine="426"/>
        <w:jc w:val="both"/>
        <w:rPr>
          <w:rFonts w:ascii="Times" w:hAnsi="Times"/>
        </w:rPr>
      </w:pPr>
      <w:r w:rsidRPr="00531BA5">
        <w:rPr>
          <w:rFonts w:ascii="Times" w:hAnsi="Times"/>
        </w:rPr>
        <w:t>Mécanismes non oxydatifs activés par l’acidification du phagolysosome</w:t>
      </w:r>
      <w:r w:rsidRPr="00541816">
        <w:rPr>
          <w:rFonts w:ascii="Times" w:hAnsi="Times"/>
        </w:rPr>
        <w:t xml:space="preserve">. Les enzymes lytiques (hydrolases) et des composés antimicrobiens (défensines) dégradent les pathogènes. </w:t>
      </w:r>
    </w:p>
    <w:p w14:paraId="5F9DD5D9" w14:textId="77777777" w:rsidR="000F74D1" w:rsidRPr="000F74D1" w:rsidRDefault="000F74D1" w:rsidP="000F74D1">
      <w:pPr>
        <w:spacing w:line="360" w:lineRule="auto"/>
        <w:jc w:val="both"/>
        <w:rPr>
          <w:rFonts w:ascii="Times" w:hAnsi="Times"/>
          <w:color w:val="FF0000"/>
        </w:rPr>
      </w:pPr>
    </w:p>
    <w:p w14:paraId="54D7EDCC" w14:textId="2930FDBE" w:rsidR="00D55E75" w:rsidRPr="006557F5" w:rsidRDefault="00A559BA" w:rsidP="006557F5">
      <w:pPr>
        <w:pStyle w:val="Titre3"/>
        <w:spacing w:line="360" w:lineRule="auto"/>
      </w:pPr>
      <w:r>
        <w:t xml:space="preserve">Les facteurs de virulence de </w:t>
      </w:r>
      <w:r w:rsidRPr="000A2B10">
        <w:rPr>
          <w:i/>
        </w:rPr>
        <w:t>Candida</w:t>
      </w:r>
    </w:p>
    <w:p w14:paraId="52D75A28" w14:textId="09D2E8DD" w:rsidR="00A559BA" w:rsidRDefault="000A2B10" w:rsidP="006557F5">
      <w:pPr>
        <w:spacing w:line="360" w:lineRule="auto"/>
        <w:jc w:val="both"/>
        <w:rPr>
          <w:rFonts w:ascii="Times" w:hAnsi="Times"/>
        </w:rPr>
      </w:pPr>
      <w:r>
        <w:rPr>
          <w:rFonts w:ascii="Times" w:hAnsi="Times"/>
        </w:rPr>
        <w:t>Face à</w:t>
      </w:r>
      <w:r w:rsidR="00A559BA">
        <w:rPr>
          <w:rFonts w:ascii="Times" w:hAnsi="Times"/>
        </w:rPr>
        <w:t xml:space="preserve"> cette immunité, les levures </w:t>
      </w:r>
      <w:r w:rsidR="00A559BA" w:rsidRPr="00A559BA">
        <w:rPr>
          <w:rFonts w:ascii="Times" w:hAnsi="Times"/>
          <w:i/>
        </w:rPr>
        <w:t>Candida</w:t>
      </w:r>
      <w:r w:rsidR="00A559BA">
        <w:rPr>
          <w:rFonts w:ascii="Times" w:hAnsi="Times"/>
          <w:i/>
        </w:rPr>
        <w:t xml:space="preserve"> </w:t>
      </w:r>
      <w:r w:rsidR="00A559BA">
        <w:rPr>
          <w:rFonts w:ascii="Times" w:hAnsi="Times"/>
        </w:rPr>
        <w:t>possèdent elles aussi des m</w:t>
      </w:r>
      <w:r>
        <w:rPr>
          <w:rFonts w:ascii="Times" w:hAnsi="Times"/>
        </w:rPr>
        <w:t>oyens de défense.</w:t>
      </w:r>
      <w:r w:rsidR="00A559BA">
        <w:rPr>
          <w:rFonts w:ascii="Times" w:hAnsi="Times"/>
        </w:rPr>
        <w:t xml:space="preserve"> </w:t>
      </w:r>
    </w:p>
    <w:p w14:paraId="79E10FC1" w14:textId="7B3C1A35" w:rsidR="00A559BA" w:rsidRPr="003A6E99" w:rsidRDefault="00A559BA" w:rsidP="006557F5">
      <w:pPr>
        <w:pStyle w:val="Paragraphedeliste"/>
        <w:numPr>
          <w:ilvl w:val="0"/>
          <w:numId w:val="5"/>
        </w:numPr>
        <w:spacing w:line="360" w:lineRule="auto"/>
        <w:ind w:left="0" w:firstLine="360"/>
        <w:jc w:val="both"/>
        <w:rPr>
          <w:rFonts w:ascii="Times" w:hAnsi="Times"/>
        </w:rPr>
      </w:pPr>
      <w:r w:rsidRPr="003A6E99">
        <w:rPr>
          <w:rFonts w:ascii="Times" w:hAnsi="Times"/>
        </w:rPr>
        <w:t>L’adhérence</w:t>
      </w:r>
      <w:r w:rsidR="000A2B10">
        <w:rPr>
          <w:rFonts w:ascii="Times" w:hAnsi="Times"/>
        </w:rPr>
        <w:t xml:space="preserve"> aux cellules épithéliales</w:t>
      </w:r>
    </w:p>
    <w:p w14:paraId="4FE602E0" w14:textId="398A7BBE" w:rsidR="00531BA5" w:rsidRPr="00541816" w:rsidRDefault="003A6E99" w:rsidP="006557F5">
      <w:pPr>
        <w:pStyle w:val="Paragraphedeliste"/>
        <w:numPr>
          <w:ilvl w:val="0"/>
          <w:numId w:val="5"/>
        </w:numPr>
        <w:spacing w:line="360" w:lineRule="auto"/>
        <w:ind w:left="0" w:firstLine="360"/>
        <w:jc w:val="both"/>
        <w:rPr>
          <w:rFonts w:ascii="Times" w:hAnsi="Times"/>
          <w:color w:val="FF0000"/>
        </w:rPr>
      </w:pPr>
      <w:r>
        <w:rPr>
          <w:rFonts w:ascii="Times" w:hAnsi="Times"/>
        </w:rPr>
        <w:t>La sécrétion d’</w:t>
      </w:r>
      <w:r w:rsidR="00C67F19" w:rsidRPr="007E505A">
        <w:rPr>
          <w:rFonts w:ascii="Times" w:hAnsi="Times"/>
        </w:rPr>
        <w:t>hydrolases</w:t>
      </w:r>
      <w:r>
        <w:rPr>
          <w:rFonts w:ascii="Times" w:hAnsi="Times"/>
        </w:rPr>
        <w:t xml:space="preserve"> et de phospholipases</w:t>
      </w:r>
      <w:r w:rsidR="006B7D90" w:rsidRPr="007E505A">
        <w:rPr>
          <w:rFonts w:ascii="Times" w:hAnsi="Times"/>
        </w:rPr>
        <w:t xml:space="preserve"> permet aux levures d’utiliser les composants de l’hôte pour sa nutrition et croissance</w:t>
      </w:r>
      <w:r w:rsidR="00FC7466">
        <w:rPr>
          <w:rFonts w:ascii="Times" w:hAnsi="Times"/>
        </w:rPr>
        <w:t xml:space="preserve"> </w:t>
      </w:r>
      <w:r w:rsidR="00FC7466" w:rsidRPr="00FC7466">
        <w:rPr>
          <w:rFonts w:ascii="Times" w:hAnsi="Times"/>
          <w:vertAlign w:val="superscript"/>
        </w:rPr>
        <w:t>2</w:t>
      </w:r>
      <w:r w:rsidR="006B7D90" w:rsidRPr="007E505A">
        <w:rPr>
          <w:rFonts w:ascii="Times" w:hAnsi="Times"/>
        </w:rPr>
        <w:t>.</w:t>
      </w:r>
      <w:r w:rsidR="0067129C" w:rsidRPr="007E505A">
        <w:rPr>
          <w:rFonts w:ascii="Times" w:hAnsi="Times"/>
        </w:rPr>
        <w:t xml:space="preserve"> </w:t>
      </w:r>
      <w:r w:rsidR="0067129C" w:rsidRPr="00541816">
        <w:rPr>
          <w:rFonts w:ascii="Times" w:hAnsi="Times"/>
          <w:color w:val="FF0000"/>
        </w:rPr>
        <w:t xml:space="preserve">Les </w:t>
      </w:r>
      <w:r w:rsidR="007E505A" w:rsidRPr="00541816">
        <w:rPr>
          <w:rFonts w:ascii="Times" w:hAnsi="Times"/>
          <w:color w:val="FF0000"/>
        </w:rPr>
        <w:t>Secreted Aspartyl Protease (SAPs)</w:t>
      </w:r>
      <w:r w:rsidR="000B1E6C" w:rsidRPr="00541816">
        <w:rPr>
          <w:rFonts w:ascii="Times" w:hAnsi="Times"/>
          <w:color w:val="FF0000"/>
        </w:rPr>
        <w:t xml:space="preserve"> endommage</w:t>
      </w:r>
      <w:r w:rsidR="007E505A" w:rsidRPr="00541816">
        <w:rPr>
          <w:rFonts w:ascii="Times" w:hAnsi="Times"/>
          <w:color w:val="FF0000"/>
        </w:rPr>
        <w:t>nt le</w:t>
      </w:r>
      <w:r w:rsidR="000B1E6C" w:rsidRPr="00541816">
        <w:rPr>
          <w:rFonts w:ascii="Times" w:hAnsi="Times"/>
          <w:color w:val="FF0000"/>
        </w:rPr>
        <w:t xml:space="preserve"> tissu </w:t>
      </w:r>
      <w:r w:rsidR="00531BA5" w:rsidRPr="00541816">
        <w:rPr>
          <w:rFonts w:ascii="Times" w:hAnsi="Times"/>
          <w:color w:val="FF0000"/>
        </w:rPr>
        <w:t xml:space="preserve">pour favoriser adhésion, </w:t>
      </w:r>
      <w:r w:rsidR="007E505A" w:rsidRPr="00541816">
        <w:rPr>
          <w:rFonts w:ascii="Times" w:hAnsi="Times"/>
          <w:color w:val="FF0000"/>
        </w:rPr>
        <w:t>invasion</w:t>
      </w:r>
      <w:r w:rsidR="0067129C" w:rsidRPr="00541816">
        <w:rPr>
          <w:rFonts w:ascii="Times" w:hAnsi="Times"/>
          <w:color w:val="FF0000"/>
        </w:rPr>
        <w:t xml:space="preserve"> des organes</w:t>
      </w:r>
      <w:r w:rsidR="00531BA5" w:rsidRPr="00541816">
        <w:rPr>
          <w:rFonts w:ascii="Times" w:hAnsi="Times"/>
          <w:color w:val="FF0000"/>
        </w:rPr>
        <w:t xml:space="preserve"> et destruction des facteurs immunitaires de l’hôte. Les phospholipases facilite</w:t>
      </w:r>
      <w:r w:rsidR="00FC7466">
        <w:rPr>
          <w:rFonts w:ascii="Times" w:hAnsi="Times"/>
          <w:color w:val="FF0000"/>
        </w:rPr>
        <w:t>nt</w:t>
      </w:r>
      <w:r w:rsidR="00531BA5" w:rsidRPr="00541816">
        <w:rPr>
          <w:rFonts w:ascii="Times" w:hAnsi="Times"/>
          <w:color w:val="FF0000"/>
        </w:rPr>
        <w:t xml:space="preserve"> l’invasion de l’hôte par dégradation des </w:t>
      </w:r>
      <w:r w:rsidR="008035BD" w:rsidRPr="00541816">
        <w:rPr>
          <w:rFonts w:ascii="Times" w:hAnsi="Times"/>
          <w:color w:val="FF0000"/>
        </w:rPr>
        <w:t xml:space="preserve"> </w:t>
      </w:r>
      <w:r w:rsidR="00531BA5" w:rsidRPr="00541816">
        <w:rPr>
          <w:rFonts w:ascii="Times" w:hAnsi="Times"/>
          <w:color w:val="FF0000"/>
        </w:rPr>
        <w:t>composants de la membrane cellulaire</w:t>
      </w:r>
      <w:r w:rsidR="00BD0903" w:rsidRPr="00541816">
        <w:rPr>
          <w:rFonts w:ascii="Times" w:hAnsi="Times"/>
          <w:color w:val="FF0000"/>
          <w:vertAlign w:val="superscript"/>
        </w:rPr>
        <w:t>2</w:t>
      </w:r>
      <w:r w:rsidR="00531BA5" w:rsidRPr="00541816">
        <w:rPr>
          <w:rFonts w:ascii="Times" w:hAnsi="Times"/>
          <w:color w:val="FF0000"/>
        </w:rPr>
        <w:t>.</w:t>
      </w:r>
    </w:p>
    <w:p w14:paraId="36AF2677" w14:textId="2FDE334C" w:rsidR="0077689C" w:rsidRPr="002F250C" w:rsidRDefault="0077689C" w:rsidP="0067129C">
      <w:pPr>
        <w:pStyle w:val="Paragraphedeliste"/>
        <w:numPr>
          <w:ilvl w:val="0"/>
          <w:numId w:val="5"/>
        </w:numPr>
        <w:spacing w:line="360" w:lineRule="auto"/>
        <w:ind w:left="0" w:firstLine="360"/>
        <w:jc w:val="both"/>
        <w:rPr>
          <w:rFonts w:ascii="Times" w:hAnsi="Times"/>
          <w:color w:val="FF0000"/>
        </w:rPr>
      </w:pPr>
      <w:r w:rsidRPr="00541816">
        <w:rPr>
          <w:rFonts w:ascii="Times" w:hAnsi="Times"/>
        </w:rPr>
        <w:t xml:space="preserve">Pour faire face </w:t>
      </w:r>
      <w:r w:rsidR="008035BD" w:rsidRPr="00541816">
        <w:rPr>
          <w:rFonts w:ascii="Times" w:hAnsi="Times"/>
        </w:rPr>
        <w:t>aux ROS</w:t>
      </w:r>
      <w:r w:rsidRPr="00541816">
        <w:rPr>
          <w:rFonts w:ascii="Times" w:hAnsi="Times"/>
        </w:rPr>
        <w:t xml:space="preserve">, la levure </w:t>
      </w:r>
      <w:r w:rsidR="00541816" w:rsidRPr="00541816">
        <w:rPr>
          <w:rFonts w:ascii="Times" w:hAnsi="Times"/>
        </w:rPr>
        <w:t>sécrète</w:t>
      </w:r>
      <w:r w:rsidRPr="00541816">
        <w:rPr>
          <w:rFonts w:ascii="Times" w:hAnsi="Times"/>
        </w:rPr>
        <w:t xml:space="preserve"> des </w:t>
      </w:r>
      <w:r w:rsidR="003A6E99" w:rsidRPr="00541816">
        <w:rPr>
          <w:rFonts w:ascii="Times" w:hAnsi="Times"/>
        </w:rPr>
        <w:t>enzymes anti-oxydantes</w:t>
      </w:r>
      <w:r w:rsidRPr="002F250C">
        <w:rPr>
          <w:rFonts w:ascii="Times" w:hAnsi="Times"/>
          <w:color w:val="FF0000"/>
        </w:rPr>
        <w:t xml:space="preserve"> tel</w:t>
      </w:r>
      <w:r w:rsidR="003A6E99" w:rsidRPr="002F250C">
        <w:rPr>
          <w:rFonts w:ascii="Times" w:hAnsi="Times"/>
          <w:color w:val="FF0000"/>
        </w:rPr>
        <w:t>le</w:t>
      </w:r>
      <w:r w:rsidRPr="002F250C">
        <w:rPr>
          <w:rFonts w:ascii="Times" w:hAnsi="Times"/>
          <w:color w:val="FF0000"/>
        </w:rPr>
        <w:t>s que les Super Oxyde Dismutase (SOD)</w:t>
      </w:r>
      <w:r w:rsidR="003A6E99" w:rsidRPr="002F250C">
        <w:rPr>
          <w:rFonts w:ascii="Times" w:hAnsi="Times"/>
          <w:color w:val="FF0000"/>
        </w:rPr>
        <w:t xml:space="preserve">, comme </w:t>
      </w:r>
      <w:r w:rsidR="00FC7466" w:rsidRPr="00FC7466">
        <w:rPr>
          <w:rFonts w:ascii="Times" w:hAnsi="Times"/>
          <w:color w:val="FF0000"/>
        </w:rPr>
        <w:t>Sod</w:t>
      </w:r>
      <w:r w:rsidR="003A6E99" w:rsidRPr="00FC7466">
        <w:rPr>
          <w:rFonts w:ascii="Times" w:hAnsi="Times"/>
          <w:color w:val="FF0000"/>
        </w:rPr>
        <w:t>5</w:t>
      </w:r>
      <w:r w:rsidR="003A6E99" w:rsidRPr="002F250C">
        <w:rPr>
          <w:rFonts w:ascii="Times" w:hAnsi="Times"/>
          <w:color w:val="FF0000"/>
        </w:rPr>
        <w:t>, qui vont</w:t>
      </w:r>
      <w:r w:rsidR="008035BD" w:rsidRPr="002F250C">
        <w:rPr>
          <w:rFonts w:ascii="Times" w:hAnsi="Times"/>
          <w:color w:val="FF0000"/>
        </w:rPr>
        <w:t xml:space="preserve"> dismuter l’anion superoxyde en peroxyde d’hydrogène. </w:t>
      </w:r>
      <w:r w:rsidR="00FC7466">
        <w:rPr>
          <w:rFonts w:ascii="Times" w:hAnsi="Times"/>
          <w:color w:val="FF0000"/>
        </w:rPr>
        <w:t>Celui-ci, toujours hautement toxique, sera dégradé par d</w:t>
      </w:r>
      <w:r w:rsidR="003A6E99" w:rsidRPr="002F250C">
        <w:rPr>
          <w:rFonts w:ascii="Times" w:hAnsi="Times"/>
          <w:color w:val="FF0000"/>
        </w:rPr>
        <w:t>es</w:t>
      </w:r>
      <w:r w:rsidR="008035BD" w:rsidRPr="002F250C">
        <w:rPr>
          <w:rFonts w:ascii="Times" w:hAnsi="Times"/>
          <w:color w:val="FF0000"/>
        </w:rPr>
        <w:t xml:space="preserve"> catalases de la levure (Cat1) ou des peroxydases </w:t>
      </w:r>
      <w:r w:rsidR="00FC7466">
        <w:rPr>
          <w:rFonts w:ascii="Times" w:hAnsi="Times"/>
          <w:color w:val="FF0000"/>
        </w:rPr>
        <w:t>sous forme d’eau et d’oxygène.</w:t>
      </w:r>
    </w:p>
    <w:p w14:paraId="59898011" w14:textId="01088A04" w:rsidR="00C67F19" w:rsidRPr="00D27552" w:rsidRDefault="00C67F19" w:rsidP="000F7FB2">
      <w:pPr>
        <w:pStyle w:val="Paragraphedeliste"/>
        <w:numPr>
          <w:ilvl w:val="0"/>
          <w:numId w:val="5"/>
        </w:numPr>
        <w:spacing w:line="360" w:lineRule="auto"/>
        <w:ind w:left="0" w:firstLine="360"/>
        <w:jc w:val="both"/>
        <w:rPr>
          <w:rFonts w:ascii="Times" w:hAnsi="Times"/>
          <w:b/>
        </w:rPr>
      </w:pPr>
      <w:r w:rsidRPr="007E505A">
        <w:rPr>
          <w:rFonts w:ascii="Times" w:hAnsi="Times"/>
        </w:rPr>
        <w:t>La morphogénèse</w:t>
      </w:r>
      <w:r w:rsidR="007E505A">
        <w:rPr>
          <w:rFonts w:ascii="Times" w:hAnsi="Times"/>
        </w:rPr>
        <w:t xml:space="preserve"> est la capacité de la levure à passer d’une forme levure à une forme filamenteuse. </w:t>
      </w:r>
      <w:r w:rsidR="007F6102">
        <w:rPr>
          <w:rFonts w:ascii="Times" w:hAnsi="Times"/>
        </w:rPr>
        <w:t>Elle aide à la perforation de la membrane macrophagique et donc</w:t>
      </w:r>
      <w:r w:rsidR="007E505A" w:rsidRPr="00D346D7">
        <w:rPr>
          <w:rFonts w:ascii="Times" w:hAnsi="Times"/>
        </w:rPr>
        <w:t xml:space="preserve"> </w:t>
      </w:r>
      <w:r w:rsidR="007F6102">
        <w:rPr>
          <w:rFonts w:ascii="Times" w:hAnsi="Times"/>
        </w:rPr>
        <w:t xml:space="preserve">à </w:t>
      </w:r>
      <w:r w:rsidR="007E505A" w:rsidRPr="00D346D7">
        <w:rPr>
          <w:rFonts w:ascii="Times" w:hAnsi="Times"/>
        </w:rPr>
        <w:t>l’échappemen</w:t>
      </w:r>
      <w:r w:rsidR="00D346D7">
        <w:rPr>
          <w:rFonts w:ascii="Times" w:hAnsi="Times"/>
        </w:rPr>
        <w:t>t à la phagocytose</w:t>
      </w:r>
      <w:r w:rsidR="007F6102">
        <w:rPr>
          <w:rFonts w:ascii="Times" w:hAnsi="Times"/>
        </w:rPr>
        <w:t xml:space="preserve"> et à la dissémination. </w:t>
      </w:r>
    </w:p>
    <w:p w14:paraId="08E8BD02" w14:textId="12F59826" w:rsidR="00C67F19" w:rsidRPr="00A263BE" w:rsidRDefault="00C67F19" w:rsidP="000F7FB2">
      <w:pPr>
        <w:pStyle w:val="Paragraphedeliste"/>
        <w:numPr>
          <w:ilvl w:val="0"/>
          <w:numId w:val="5"/>
        </w:numPr>
        <w:spacing w:line="360" w:lineRule="auto"/>
        <w:ind w:left="0" w:firstLine="360"/>
        <w:jc w:val="both"/>
        <w:rPr>
          <w:rFonts w:ascii="Times" w:hAnsi="Times"/>
          <w:b/>
        </w:rPr>
      </w:pPr>
      <w:r w:rsidRPr="00A263BE">
        <w:rPr>
          <w:rFonts w:ascii="Times" w:hAnsi="Times"/>
        </w:rPr>
        <w:t>Les phospholipomannanes</w:t>
      </w:r>
      <w:r w:rsidR="00727093">
        <w:rPr>
          <w:rFonts w:ascii="Times" w:hAnsi="Times"/>
        </w:rPr>
        <w:t>,</w:t>
      </w:r>
      <w:r w:rsidRPr="00A263BE">
        <w:rPr>
          <w:rFonts w:ascii="Times" w:hAnsi="Times"/>
        </w:rPr>
        <w:t xml:space="preserve"> à la surface des levures</w:t>
      </w:r>
      <w:r w:rsidR="00727093">
        <w:rPr>
          <w:rFonts w:ascii="Times" w:hAnsi="Times"/>
        </w:rPr>
        <w:t>,</w:t>
      </w:r>
      <w:r w:rsidRPr="00A263BE">
        <w:rPr>
          <w:rFonts w:ascii="Times" w:hAnsi="Times"/>
        </w:rPr>
        <w:t xml:space="preserve"> contribue</w:t>
      </w:r>
      <w:r w:rsidR="00727093">
        <w:rPr>
          <w:rFonts w:ascii="Times" w:hAnsi="Times"/>
        </w:rPr>
        <w:t>nt</w:t>
      </w:r>
      <w:r w:rsidRPr="00A263BE">
        <w:rPr>
          <w:rFonts w:ascii="Times" w:hAnsi="Times"/>
        </w:rPr>
        <w:t xml:space="preserve"> à la survie à l’intérieur des macrophages par induction de leur apoptose</w:t>
      </w:r>
      <w:r w:rsidR="004F5752" w:rsidRPr="00A263BE">
        <w:rPr>
          <w:rFonts w:ascii="Times" w:hAnsi="Times"/>
        </w:rPr>
        <w:t>.</w:t>
      </w:r>
    </w:p>
    <w:p w14:paraId="1D411724" w14:textId="73D69083" w:rsidR="006B7D90" w:rsidRPr="00A263BE" w:rsidRDefault="00C67F19" w:rsidP="006557F5">
      <w:pPr>
        <w:pStyle w:val="Paragraphedeliste"/>
        <w:numPr>
          <w:ilvl w:val="0"/>
          <w:numId w:val="5"/>
        </w:numPr>
        <w:spacing w:line="360" w:lineRule="auto"/>
        <w:ind w:left="0" w:firstLine="360"/>
        <w:jc w:val="both"/>
        <w:rPr>
          <w:rFonts w:ascii="Times" w:hAnsi="Times"/>
        </w:rPr>
      </w:pPr>
      <w:r w:rsidRPr="00A263BE">
        <w:rPr>
          <w:rFonts w:ascii="Times" w:hAnsi="Times"/>
        </w:rPr>
        <w:t xml:space="preserve">La formation de biofilms augmente la résistance aux antifongiques et aux phagocytes mais </w:t>
      </w:r>
      <w:r w:rsidR="006B7D90" w:rsidRPr="00A263BE">
        <w:rPr>
          <w:rFonts w:ascii="Times" w:hAnsi="Times"/>
        </w:rPr>
        <w:t xml:space="preserve">donne également une source continue d’inoculum capable de se répandre dans le flux sanguin. </w:t>
      </w:r>
    </w:p>
    <w:p w14:paraId="7ACA973A" w14:textId="4899DBC6" w:rsidR="00D55E75" w:rsidRPr="00A263BE" w:rsidRDefault="00E42F5B" w:rsidP="006557F5">
      <w:pPr>
        <w:pStyle w:val="Paragraphedeliste"/>
        <w:numPr>
          <w:ilvl w:val="0"/>
          <w:numId w:val="5"/>
        </w:numPr>
        <w:spacing w:line="360" w:lineRule="auto"/>
        <w:ind w:left="0" w:firstLine="360"/>
        <w:jc w:val="both"/>
        <w:rPr>
          <w:rFonts w:ascii="Times" w:hAnsi="Times"/>
          <w:color w:val="FF0000"/>
        </w:rPr>
      </w:pPr>
      <w:r>
        <w:rPr>
          <w:rFonts w:ascii="Times" w:hAnsi="Times"/>
        </w:rPr>
        <w:t>Echappement au système immunitaire</w:t>
      </w:r>
      <w:r w:rsidR="001F3996" w:rsidRPr="00804183">
        <w:rPr>
          <w:rFonts w:ascii="Times" w:hAnsi="Times"/>
        </w:rPr>
        <w:t xml:space="preserve"> : </w:t>
      </w:r>
      <w:r w:rsidR="00727093">
        <w:rPr>
          <w:rFonts w:ascii="Times" w:hAnsi="Times"/>
        </w:rPr>
        <w:t>l</w:t>
      </w:r>
      <w:r w:rsidR="000B1E6C" w:rsidRPr="00804183">
        <w:rPr>
          <w:rFonts w:ascii="Times" w:hAnsi="Times"/>
        </w:rPr>
        <w:t>es levures peuvent rester à l’intérieur du</w:t>
      </w:r>
      <w:r w:rsidR="001F3996" w:rsidRPr="00804183">
        <w:rPr>
          <w:rFonts w:ascii="Times" w:hAnsi="Times"/>
        </w:rPr>
        <w:t xml:space="preserve"> macrophage </w:t>
      </w:r>
      <w:r w:rsidR="000B1E6C" w:rsidRPr="00804183">
        <w:rPr>
          <w:rFonts w:ascii="Times" w:hAnsi="Times"/>
        </w:rPr>
        <w:t>pendant 2 à 3 jours sans l’endommager ou induire son apoptose</w:t>
      </w:r>
      <w:r w:rsidR="002F250C" w:rsidRPr="002F250C">
        <w:rPr>
          <w:rFonts w:ascii="Times" w:hAnsi="Times"/>
          <w:vertAlign w:val="superscript"/>
        </w:rPr>
        <w:t>9</w:t>
      </w:r>
      <w:r w:rsidR="000B1E6C" w:rsidRPr="004F5752">
        <w:rPr>
          <w:rFonts w:ascii="Times" w:hAnsi="Times"/>
        </w:rPr>
        <w:t xml:space="preserve">. </w:t>
      </w:r>
      <w:r w:rsidR="00804183" w:rsidRPr="00A263BE">
        <w:rPr>
          <w:rFonts w:ascii="Times" w:hAnsi="Times"/>
          <w:color w:val="FF0000"/>
        </w:rPr>
        <w:t>Une sorte de cheval de Troie pour passer les barrières épithéliales et se disséminer dans l’organisme et permettre son échappement au système immunitaire</w:t>
      </w:r>
      <w:r w:rsidR="002F250C" w:rsidRPr="00A263BE">
        <w:rPr>
          <w:rFonts w:ascii="Times" w:hAnsi="Times"/>
          <w:color w:val="FF0000"/>
          <w:vertAlign w:val="superscript"/>
        </w:rPr>
        <w:t>9</w:t>
      </w:r>
      <w:r w:rsidR="002F250C" w:rsidRPr="00A263BE">
        <w:rPr>
          <w:rFonts w:ascii="Times" w:hAnsi="Times"/>
          <w:color w:val="FF0000"/>
        </w:rPr>
        <w:t>.</w:t>
      </w:r>
    </w:p>
    <w:p w14:paraId="03C8F6E9" w14:textId="48887C33" w:rsidR="00E42F5B" w:rsidRPr="000B7E70" w:rsidRDefault="00E42F5B" w:rsidP="006557F5">
      <w:pPr>
        <w:pStyle w:val="Paragraphedeliste"/>
        <w:numPr>
          <w:ilvl w:val="0"/>
          <w:numId w:val="5"/>
        </w:numPr>
        <w:spacing w:line="360" w:lineRule="auto"/>
        <w:ind w:left="0" w:firstLine="360"/>
        <w:jc w:val="both"/>
        <w:rPr>
          <w:rFonts w:ascii="Times" w:hAnsi="Times"/>
        </w:rPr>
      </w:pPr>
      <w:r>
        <w:rPr>
          <w:rFonts w:ascii="Times" w:hAnsi="Times"/>
        </w:rPr>
        <w:t>C</w:t>
      </w:r>
      <w:r w:rsidR="00727093">
        <w:rPr>
          <w:rFonts w:ascii="Times" w:hAnsi="Times"/>
        </w:rPr>
        <w:t>amouflage des cibles aux PRR : l</w:t>
      </w:r>
      <w:r>
        <w:rPr>
          <w:rFonts w:ascii="Times" w:hAnsi="Times"/>
        </w:rPr>
        <w:t>es levures peuvent masquer l’exposition des β-glucanes par des mannoprotéines qui empêchent la reconnaissance par la Dectin-1</w:t>
      </w:r>
      <w:r w:rsidR="002F250C" w:rsidRPr="002F250C">
        <w:rPr>
          <w:rFonts w:ascii="Times" w:hAnsi="Times"/>
          <w:vertAlign w:val="superscript"/>
        </w:rPr>
        <w:t>14</w:t>
      </w:r>
      <w:r>
        <w:rPr>
          <w:rFonts w:ascii="Times" w:hAnsi="Times"/>
        </w:rPr>
        <w:t>.</w:t>
      </w:r>
    </w:p>
    <w:p w14:paraId="4E684423" w14:textId="476CCCD0" w:rsidR="00D55E75" w:rsidRPr="006557F5" w:rsidRDefault="00056EA1" w:rsidP="006557F5">
      <w:pPr>
        <w:pStyle w:val="Titre3"/>
        <w:spacing w:line="360" w:lineRule="auto"/>
      </w:pPr>
      <w:r>
        <w:t>Les stratégies communes et spécifiques</w:t>
      </w:r>
      <w:r w:rsidR="000B7E70">
        <w:t xml:space="preserve"> à chaque espèce étudiée</w:t>
      </w:r>
    </w:p>
    <w:p w14:paraId="110ADD91" w14:textId="2DAB448E" w:rsidR="00D55E75" w:rsidRPr="008017FF" w:rsidRDefault="00B11514" w:rsidP="006557F5">
      <w:pPr>
        <w:spacing w:line="360" w:lineRule="auto"/>
        <w:jc w:val="both"/>
        <w:rPr>
          <w:rFonts w:ascii="Times" w:hAnsi="Times"/>
        </w:rPr>
      </w:pPr>
      <w:r>
        <w:rPr>
          <w:rFonts w:ascii="Times" w:hAnsi="Times"/>
        </w:rPr>
        <w:t xml:space="preserve">     </w:t>
      </w:r>
      <w:r w:rsidR="003C0579">
        <w:rPr>
          <w:rFonts w:ascii="Times" w:hAnsi="Times"/>
        </w:rPr>
        <w:t>Lorsqu’elles sont phagocytées, l</w:t>
      </w:r>
      <w:r w:rsidR="008017FF">
        <w:rPr>
          <w:rFonts w:ascii="Times" w:hAnsi="Times"/>
        </w:rPr>
        <w:t xml:space="preserve">es levures </w:t>
      </w:r>
      <w:r w:rsidR="008017FF" w:rsidRPr="008017FF">
        <w:rPr>
          <w:rFonts w:ascii="Times" w:hAnsi="Times"/>
          <w:i/>
        </w:rPr>
        <w:t>Candida</w:t>
      </w:r>
      <w:r w:rsidR="008017FF">
        <w:rPr>
          <w:rFonts w:ascii="Times" w:hAnsi="Times"/>
          <w:i/>
        </w:rPr>
        <w:t xml:space="preserve"> </w:t>
      </w:r>
      <w:r w:rsidR="003C0579">
        <w:rPr>
          <w:rFonts w:ascii="Times" w:hAnsi="Times"/>
        </w:rPr>
        <w:t>sont donc soumises à un environnement particulièrement hostile.</w:t>
      </w:r>
      <w:r w:rsidR="0045464E">
        <w:rPr>
          <w:rFonts w:ascii="Times" w:hAnsi="Times"/>
        </w:rPr>
        <w:t xml:space="preserve"> Elles mettent</w:t>
      </w:r>
      <w:r w:rsidR="003C0579">
        <w:rPr>
          <w:rFonts w:ascii="Times" w:hAnsi="Times"/>
        </w:rPr>
        <w:t xml:space="preserve"> </w:t>
      </w:r>
      <w:r w:rsidR="0045464E">
        <w:rPr>
          <w:rFonts w:ascii="Times" w:hAnsi="Times"/>
        </w:rPr>
        <w:t xml:space="preserve">en place </w:t>
      </w:r>
      <w:r w:rsidR="008017FF">
        <w:rPr>
          <w:rFonts w:ascii="Times" w:hAnsi="Times"/>
        </w:rPr>
        <w:t>des stratégies</w:t>
      </w:r>
      <w:r w:rsidR="0045464E">
        <w:rPr>
          <w:rFonts w:ascii="Times" w:hAnsi="Times"/>
        </w:rPr>
        <w:t xml:space="preserve"> d’échappement ou de survie</w:t>
      </w:r>
      <w:r w:rsidR="008017FF">
        <w:rPr>
          <w:rFonts w:ascii="Times" w:hAnsi="Times"/>
        </w:rPr>
        <w:t xml:space="preserve"> afin de se </w:t>
      </w:r>
      <w:r w:rsidR="0045464E">
        <w:rPr>
          <w:rFonts w:ascii="Times" w:hAnsi="Times"/>
        </w:rPr>
        <w:t>libérer</w:t>
      </w:r>
      <w:r w:rsidR="008017FF">
        <w:rPr>
          <w:rFonts w:ascii="Times" w:hAnsi="Times"/>
        </w:rPr>
        <w:t xml:space="preserve"> </w:t>
      </w:r>
      <w:r w:rsidR="0045464E">
        <w:rPr>
          <w:rFonts w:ascii="Times" w:hAnsi="Times"/>
        </w:rPr>
        <w:t>au plus vite des phagocytes</w:t>
      </w:r>
      <w:r w:rsidR="008017FF">
        <w:rPr>
          <w:rFonts w:ascii="Times" w:hAnsi="Times"/>
        </w:rPr>
        <w:t>.</w:t>
      </w:r>
      <w:r w:rsidR="0045464E">
        <w:rPr>
          <w:rFonts w:ascii="Times" w:hAnsi="Times"/>
        </w:rPr>
        <w:t xml:space="preserve"> Des études de transcriptomique </w:t>
      </w:r>
      <w:r w:rsidR="009B034D">
        <w:rPr>
          <w:rFonts w:ascii="Times" w:hAnsi="Times"/>
        </w:rPr>
        <w:t xml:space="preserve">principalement </w:t>
      </w:r>
      <w:r w:rsidR="0045464E">
        <w:rPr>
          <w:rFonts w:ascii="Times" w:hAnsi="Times"/>
        </w:rPr>
        <w:t>montrent que les capacités de</w:t>
      </w:r>
      <w:r w:rsidR="008017FF">
        <w:rPr>
          <w:rFonts w:ascii="Times" w:hAnsi="Times"/>
        </w:rPr>
        <w:t xml:space="preserve"> défenses </w:t>
      </w:r>
      <w:r w:rsidR="0045464E">
        <w:rPr>
          <w:rFonts w:ascii="Times" w:hAnsi="Times"/>
        </w:rPr>
        <w:t xml:space="preserve">des </w:t>
      </w:r>
      <w:r w:rsidR="0045464E" w:rsidRPr="00727093">
        <w:rPr>
          <w:rFonts w:ascii="Times" w:hAnsi="Times"/>
          <w:i/>
        </w:rPr>
        <w:t>Candida</w:t>
      </w:r>
      <w:r w:rsidR="0045464E">
        <w:rPr>
          <w:rFonts w:ascii="Times" w:hAnsi="Times"/>
        </w:rPr>
        <w:t xml:space="preserve"> dans les heur</w:t>
      </w:r>
      <w:r w:rsidR="00727093">
        <w:rPr>
          <w:rFonts w:ascii="Times" w:hAnsi="Times"/>
        </w:rPr>
        <w:t>es suivant leur internalisation</w:t>
      </w:r>
      <w:r w:rsidR="0045464E">
        <w:rPr>
          <w:rFonts w:ascii="Times" w:hAnsi="Times"/>
        </w:rPr>
        <w:t xml:space="preserve">. Ces publications décrivent des stratégies qui </w:t>
      </w:r>
      <w:r w:rsidR="008017FF">
        <w:rPr>
          <w:rFonts w:ascii="Times" w:hAnsi="Times"/>
        </w:rPr>
        <w:t>peuvent être communes ou spéc</w:t>
      </w:r>
      <w:r w:rsidR="00727093">
        <w:rPr>
          <w:rFonts w:ascii="Times" w:hAnsi="Times"/>
        </w:rPr>
        <w:t>ifiques.</w:t>
      </w:r>
    </w:p>
    <w:p w14:paraId="68E2B7E6" w14:textId="07D78CDC" w:rsidR="00D55E75" w:rsidRDefault="00B11514" w:rsidP="00B138B6">
      <w:pPr>
        <w:spacing w:line="360" w:lineRule="auto"/>
        <w:jc w:val="both"/>
        <w:rPr>
          <w:rFonts w:ascii="Times" w:hAnsi="Times"/>
        </w:rPr>
      </w:pPr>
      <w:r>
        <w:rPr>
          <w:rFonts w:ascii="Times" w:hAnsi="Times"/>
          <w:i/>
        </w:rPr>
        <w:t xml:space="preserve">     </w:t>
      </w:r>
      <w:r w:rsidR="008B3F4F" w:rsidRPr="008B3F4F">
        <w:rPr>
          <w:rFonts w:ascii="Times" w:hAnsi="Times"/>
          <w:i/>
        </w:rPr>
        <w:t>C.</w:t>
      </w:r>
      <w:r w:rsidR="009B034D">
        <w:rPr>
          <w:rFonts w:ascii="Times" w:hAnsi="Times"/>
          <w:i/>
        </w:rPr>
        <w:t xml:space="preserve"> </w:t>
      </w:r>
      <w:r w:rsidR="008B3F4F" w:rsidRPr="008B3F4F">
        <w:rPr>
          <w:rFonts w:ascii="Times" w:hAnsi="Times"/>
          <w:i/>
        </w:rPr>
        <w:t>albicans</w:t>
      </w:r>
      <w:r w:rsidR="008B3F4F">
        <w:rPr>
          <w:rFonts w:ascii="Times" w:hAnsi="Times"/>
        </w:rPr>
        <w:t xml:space="preserve"> et </w:t>
      </w:r>
      <w:r w:rsidR="008B3F4F" w:rsidRPr="008B3F4F">
        <w:rPr>
          <w:rFonts w:ascii="Times" w:hAnsi="Times"/>
          <w:i/>
        </w:rPr>
        <w:t>C.</w:t>
      </w:r>
      <w:r w:rsidR="009B034D">
        <w:rPr>
          <w:rFonts w:ascii="Times" w:hAnsi="Times"/>
          <w:i/>
        </w:rPr>
        <w:t xml:space="preserve"> </w:t>
      </w:r>
      <w:r w:rsidR="008B3F4F" w:rsidRPr="008B3F4F">
        <w:rPr>
          <w:rFonts w:ascii="Times" w:hAnsi="Times"/>
          <w:i/>
        </w:rPr>
        <w:t>lusitaniae</w:t>
      </w:r>
      <w:r w:rsidR="008B3F4F">
        <w:rPr>
          <w:rFonts w:ascii="Times" w:hAnsi="Times"/>
          <w:i/>
        </w:rPr>
        <w:t xml:space="preserve">, </w:t>
      </w:r>
      <w:r w:rsidR="008B3F4F">
        <w:rPr>
          <w:rFonts w:ascii="Times" w:hAnsi="Times"/>
        </w:rPr>
        <w:t xml:space="preserve">une fois phagocytées, sont capables de former des filaments ou pseudo-filaments aptes rompre la membrane des macrophages. </w:t>
      </w:r>
      <w:r w:rsidR="008B3F4F" w:rsidRPr="008B3F4F">
        <w:rPr>
          <w:rFonts w:ascii="Times" w:hAnsi="Times"/>
          <w:i/>
        </w:rPr>
        <w:t>C.</w:t>
      </w:r>
      <w:r w:rsidR="009B034D">
        <w:rPr>
          <w:rFonts w:ascii="Times" w:hAnsi="Times"/>
          <w:i/>
        </w:rPr>
        <w:t xml:space="preserve"> </w:t>
      </w:r>
      <w:r w:rsidR="008B3F4F" w:rsidRPr="008B3F4F">
        <w:rPr>
          <w:rFonts w:ascii="Times" w:hAnsi="Times"/>
          <w:i/>
        </w:rPr>
        <w:t>glabrata,</w:t>
      </w:r>
      <w:r w:rsidR="008B3F4F">
        <w:rPr>
          <w:rFonts w:ascii="Times" w:hAnsi="Times"/>
        </w:rPr>
        <w:t xml:space="preserve"> en est incapable,</w:t>
      </w:r>
      <w:r w:rsidR="00727093">
        <w:rPr>
          <w:rFonts w:ascii="Times" w:hAnsi="Times"/>
        </w:rPr>
        <w:t xml:space="preserve"> mais</w:t>
      </w:r>
      <w:r w:rsidR="008B3F4F">
        <w:rPr>
          <w:rFonts w:ascii="Times" w:hAnsi="Times"/>
        </w:rPr>
        <w:t xml:space="preserve"> peut se diviser activement jusqu’à l’éclatement du phagocyte</w:t>
      </w:r>
      <w:r w:rsidR="004807E2" w:rsidRPr="004807E2">
        <w:rPr>
          <w:rFonts w:ascii="Times" w:hAnsi="Times"/>
          <w:vertAlign w:val="superscript"/>
        </w:rPr>
        <w:t>8</w:t>
      </w:r>
      <w:r w:rsidR="004807E2">
        <w:rPr>
          <w:rFonts w:ascii="Times" w:hAnsi="Times"/>
          <w:vertAlign w:val="superscript"/>
        </w:rPr>
        <w:t>,</w:t>
      </w:r>
      <w:r w:rsidR="004807E2" w:rsidRPr="004807E2">
        <w:rPr>
          <w:rFonts w:ascii="Times" w:hAnsi="Times"/>
          <w:vertAlign w:val="superscript"/>
        </w:rPr>
        <w:t>15</w:t>
      </w:r>
      <w:r w:rsidR="008B3F4F">
        <w:rPr>
          <w:rFonts w:ascii="Times" w:hAnsi="Times"/>
        </w:rPr>
        <w:t xml:space="preserve">. </w:t>
      </w:r>
    </w:p>
    <w:p w14:paraId="46FA715C" w14:textId="73439050" w:rsidR="00F75A63" w:rsidRPr="009B6994" w:rsidRDefault="00B11514" w:rsidP="00B138B6">
      <w:pPr>
        <w:spacing w:line="360" w:lineRule="auto"/>
        <w:jc w:val="both"/>
        <w:rPr>
          <w:rFonts w:ascii="Times" w:hAnsi="Times"/>
        </w:rPr>
      </w:pPr>
      <w:r>
        <w:rPr>
          <w:rFonts w:ascii="Times" w:hAnsi="Times"/>
          <w:i/>
        </w:rPr>
        <w:t xml:space="preserve">     </w:t>
      </w:r>
      <w:r w:rsidR="00F75A63" w:rsidRPr="00F75A63">
        <w:rPr>
          <w:rFonts w:ascii="Times" w:hAnsi="Times"/>
          <w:i/>
        </w:rPr>
        <w:t>C.</w:t>
      </w:r>
      <w:r w:rsidR="009B034D">
        <w:rPr>
          <w:rFonts w:ascii="Times" w:hAnsi="Times"/>
          <w:i/>
        </w:rPr>
        <w:t xml:space="preserve"> </w:t>
      </w:r>
      <w:r w:rsidR="00F75A63" w:rsidRPr="00F75A63">
        <w:rPr>
          <w:rFonts w:ascii="Times" w:hAnsi="Times"/>
          <w:i/>
        </w:rPr>
        <w:t>albicans</w:t>
      </w:r>
      <w:r w:rsidR="00F75A63">
        <w:rPr>
          <w:rFonts w:ascii="Times" w:hAnsi="Times"/>
        </w:rPr>
        <w:t xml:space="preserve"> et </w:t>
      </w:r>
      <w:r w:rsidR="00F75A63" w:rsidRPr="00F75A63">
        <w:rPr>
          <w:rFonts w:ascii="Times" w:hAnsi="Times"/>
          <w:i/>
        </w:rPr>
        <w:t>C.</w:t>
      </w:r>
      <w:r w:rsidR="009B034D">
        <w:rPr>
          <w:rFonts w:ascii="Times" w:hAnsi="Times"/>
          <w:i/>
        </w:rPr>
        <w:t xml:space="preserve"> </w:t>
      </w:r>
      <w:r w:rsidR="00F75A63" w:rsidRPr="00F75A63">
        <w:rPr>
          <w:rFonts w:ascii="Times" w:hAnsi="Times"/>
          <w:i/>
        </w:rPr>
        <w:t>glabrata</w:t>
      </w:r>
      <w:r w:rsidR="00F75A63">
        <w:rPr>
          <w:rFonts w:ascii="Times" w:hAnsi="Times"/>
        </w:rPr>
        <w:t xml:space="preserve"> altèrent le proces</w:t>
      </w:r>
      <w:r w:rsidR="00FC5DD3">
        <w:rPr>
          <w:rFonts w:ascii="Times" w:hAnsi="Times"/>
        </w:rPr>
        <w:t xml:space="preserve">sus de maturation du phagosome. </w:t>
      </w:r>
      <w:r w:rsidR="00FC5DD3" w:rsidRPr="00FC5DD3">
        <w:rPr>
          <w:rFonts w:ascii="Times" w:hAnsi="Times"/>
          <w:i/>
        </w:rPr>
        <w:t>C.</w:t>
      </w:r>
      <w:r w:rsidR="00727093">
        <w:rPr>
          <w:rFonts w:ascii="Times" w:hAnsi="Times"/>
          <w:i/>
        </w:rPr>
        <w:t xml:space="preserve"> </w:t>
      </w:r>
      <w:r w:rsidR="00FC5DD3" w:rsidRPr="00FC5DD3">
        <w:rPr>
          <w:rFonts w:ascii="Times" w:hAnsi="Times"/>
          <w:i/>
        </w:rPr>
        <w:t>albicans</w:t>
      </w:r>
      <w:r w:rsidR="00FC5DD3">
        <w:rPr>
          <w:rFonts w:ascii="Times" w:hAnsi="Times"/>
          <w:i/>
        </w:rPr>
        <w:t xml:space="preserve"> </w:t>
      </w:r>
      <w:r w:rsidR="00FC5DD3">
        <w:rPr>
          <w:rFonts w:ascii="Times" w:hAnsi="Times"/>
        </w:rPr>
        <w:t xml:space="preserve">recycle les marqueurs des différentes étapes de la maturation (LAMP1, </w:t>
      </w:r>
      <w:proofErr w:type="spellStart"/>
      <w:r w:rsidR="00FC5DD3">
        <w:rPr>
          <w:rFonts w:ascii="Times" w:hAnsi="Times"/>
        </w:rPr>
        <w:t>Cathepsin</w:t>
      </w:r>
      <w:proofErr w:type="spellEnd"/>
      <w:r w:rsidR="00FC5DD3">
        <w:rPr>
          <w:rFonts w:ascii="Times" w:hAnsi="Times"/>
        </w:rPr>
        <w:t xml:space="preserve"> D..). Il a été montré </w:t>
      </w:r>
      <w:r w:rsidR="00FC5DD3" w:rsidRPr="009B6994">
        <w:rPr>
          <w:rFonts w:ascii="Times" w:hAnsi="Times"/>
        </w:rPr>
        <w:t xml:space="preserve">qu’il </w:t>
      </w:r>
      <w:r w:rsidR="0016753C" w:rsidRPr="009B6994">
        <w:rPr>
          <w:rFonts w:ascii="Times" w:hAnsi="Times"/>
        </w:rPr>
        <w:t xml:space="preserve">était capable, grâce au catabolisme des acides aminés, de produire de l’ammoniac pour neutraliser le pH du phagosome. Cela a également été prouvé </w:t>
      </w:r>
      <w:r w:rsidR="0016753C" w:rsidRPr="009B6994">
        <w:rPr>
          <w:rFonts w:ascii="Times" w:hAnsi="Times"/>
          <w:i/>
        </w:rPr>
        <w:t xml:space="preserve">in vitro, </w:t>
      </w:r>
      <w:r w:rsidR="0016753C" w:rsidRPr="009B6994">
        <w:rPr>
          <w:rFonts w:ascii="Times" w:hAnsi="Times"/>
        </w:rPr>
        <w:t xml:space="preserve">chez </w:t>
      </w:r>
      <w:r w:rsidR="0016753C" w:rsidRPr="009B6994">
        <w:rPr>
          <w:rFonts w:ascii="Times" w:hAnsi="Times"/>
          <w:i/>
        </w:rPr>
        <w:t>C.</w:t>
      </w:r>
      <w:r w:rsidR="009B6994">
        <w:rPr>
          <w:rFonts w:ascii="Times" w:hAnsi="Times"/>
          <w:i/>
        </w:rPr>
        <w:t xml:space="preserve"> </w:t>
      </w:r>
      <w:r w:rsidR="0016753C" w:rsidRPr="009B6994">
        <w:rPr>
          <w:rFonts w:ascii="Times" w:hAnsi="Times"/>
          <w:i/>
        </w:rPr>
        <w:t>glabrata.</w:t>
      </w:r>
      <w:r w:rsidR="00152764" w:rsidRPr="009B6994">
        <w:rPr>
          <w:rFonts w:ascii="Times" w:hAnsi="Times"/>
          <w:i/>
        </w:rPr>
        <w:t xml:space="preserve"> </w:t>
      </w:r>
      <w:r w:rsidR="00152764" w:rsidRPr="009B6994">
        <w:rPr>
          <w:rFonts w:ascii="Times" w:hAnsi="Times"/>
        </w:rPr>
        <w:t>Ces deux levures utilisent aussi des enzymes anti</w:t>
      </w:r>
      <w:r w:rsidR="007320A4" w:rsidRPr="009B6994">
        <w:rPr>
          <w:rFonts w:ascii="Times" w:hAnsi="Times"/>
        </w:rPr>
        <w:t>-</w:t>
      </w:r>
      <w:r w:rsidR="00152764" w:rsidRPr="009B6994">
        <w:rPr>
          <w:rFonts w:ascii="Times" w:hAnsi="Times"/>
        </w:rPr>
        <w:t xml:space="preserve">oxydantes (SOD, catalase) </w:t>
      </w:r>
      <w:r w:rsidR="00F6660A" w:rsidRPr="009B6994">
        <w:rPr>
          <w:rFonts w:ascii="Times" w:hAnsi="Times"/>
        </w:rPr>
        <w:t>et la production de pigment</w:t>
      </w:r>
      <w:r w:rsidR="007E2162" w:rsidRPr="009B6994">
        <w:rPr>
          <w:rFonts w:ascii="Times" w:hAnsi="Times"/>
        </w:rPr>
        <w:t xml:space="preserve"> </w:t>
      </w:r>
      <w:r w:rsidR="00F6660A" w:rsidRPr="009B6994">
        <w:rPr>
          <w:rFonts w:ascii="Times" w:hAnsi="Times"/>
        </w:rPr>
        <w:t>pour contrer le burst oxydatif</w:t>
      </w:r>
      <w:r w:rsidR="004807E2" w:rsidRPr="004807E2">
        <w:rPr>
          <w:rFonts w:ascii="Times" w:hAnsi="Times"/>
          <w:vertAlign w:val="superscript"/>
        </w:rPr>
        <w:t>8</w:t>
      </w:r>
      <w:r w:rsidR="00F6660A" w:rsidRPr="009B6994">
        <w:rPr>
          <w:rFonts w:ascii="Times" w:hAnsi="Times"/>
        </w:rPr>
        <w:t xml:space="preserve">. </w:t>
      </w:r>
    </w:p>
    <w:p w14:paraId="73AB9272" w14:textId="45EDF8AC" w:rsidR="00152764" w:rsidRDefault="00B11514" w:rsidP="00B138B6">
      <w:pPr>
        <w:spacing w:line="360" w:lineRule="auto"/>
        <w:jc w:val="both"/>
        <w:rPr>
          <w:rFonts w:ascii="Times" w:hAnsi="Times"/>
        </w:rPr>
      </w:pPr>
      <w:r>
        <w:rPr>
          <w:rFonts w:ascii="Times" w:hAnsi="Times"/>
        </w:rPr>
        <w:t xml:space="preserve">     </w:t>
      </w:r>
      <w:r w:rsidR="00166996">
        <w:rPr>
          <w:rFonts w:ascii="Times" w:hAnsi="Times"/>
        </w:rPr>
        <w:t xml:space="preserve">Il a été montré chez </w:t>
      </w:r>
      <w:r w:rsidR="00166996" w:rsidRPr="000B7E70">
        <w:rPr>
          <w:rFonts w:ascii="Times" w:hAnsi="Times"/>
          <w:i/>
        </w:rPr>
        <w:t>C.</w:t>
      </w:r>
      <w:r w:rsidR="009B6994">
        <w:rPr>
          <w:rFonts w:ascii="Times" w:hAnsi="Times"/>
          <w:i/>
        </w:rPr>
        <w:t xml:space="preserve"> </w:t>
      </w:r>
      <w:r w:rsidR="00166996" w:rsidRPr="000B7E70">
        <w:rPr>
          <w:rFonts w:ascii="Times" w:hAnsi="Times"/>
          <w:i/>
        </w:rPr>
        <w:t>albicans</w:t>
      </w:r>
      <w:r w:rsidR="00166996">
        <w:rPr>
          <w:rFonts w:ascii="Times" w:hAnsi="Times"/>
        </w:rPr>
        <w:t xml:space="preserve"> internalisé</w:t>
      </w:r>
      <w:r w:rsidR="000B7E70">
        <w:rPr>
          <w:rFonts w:ascii="Times" w:hAnsi="Times"/>
        </w:rPr>
        <w:t>e</w:t>
      </w:r>
      <w:r w:rsidR="00166996">
        <w:rPr>
          <w:rFonts w:ascii="Times" w:hAnsi="Times"/>
        </w:rPr>
        <w:t xml:space="preserve"> par les phagocytes, une activation du mét</w:t>
      </w:r>
      <w:r w:rsidR="002A1E1A">
        <w:rPr>
          <w:rFonts w:ascii="Times" w:hAnsi="Times"/>
        </w:rPr>
        <w:t xml:space="preserve">abolisme des lipides </w:t>
      </w:r>
      <w:r w:rsidR="00A263BE">
        <w:rPr>
          <w:rFonts w:ascii="Times" w:hAnsi="Times"/>
        </w:rPr>
        <w:t>et des acides gras (β-oxydation et</w:t>
      </w:r>
      <w:r w:rsidR="002A1E1A">
        <w:rPr>
          <w:rFonts w:ascii="Times" w:hAnsi="Times"/>
        </w:rPr>
        <w:t xml:space="preserve"> cycle du glyoxylate)</w:t>
      </w:r>
      <w:r w:rsidR="00911E60">
        <w:rPr>
          <w:rFonts w:ascii="Times" w:hAnsi="Times"/>
        </w:rPr>
        <w:t xml:space="preserve"> et une répression du métabolisme du glucose</w:t>
      </w:r>
      <w:r w:rsidR="004807E2" w:rsidRPr="004807E2">
        <w:rPr>
          <w:rFonts w:ascii="Times" w:hAnsi="Times"/>
          <w:vertAlign w:val="superscript"/>
        </w:rPr>
        <w:t>7</w:t>
      </w:r>
      <w:r w:rsidR="00911E60">
        <w:rPr>
          <w:rFonts w:ascii="Times" w:hAnsi="Times"/>
        </w:rPr>
        <w:t xml:space="preserve">. </w:t>
      </w:r>
      <w:r w:rsidR="000B7E70">
        <w:rPr>
          <w:rFonts w:ascii="Times" w:hAnsi="Times"/>
        </w:rPr>
        <w:t xml:space="preserve">La carence en glucose étant présente chez toutes les </w:t>
      </w:r>
      <w:r w:rsidR="000B7E70" w:rsidRPr="000B7E70">
        <w:rPr>
          <w:rFonts w:ascii="Times" w:hAnsi="Times"/>
          <w:i/>
        </w:rPr>
        <w:t>Candida</w:t>
      </w:r>
      <w:r w:rsidR="000B7E70">
        <w:rPr>
          <w:rFonts w:ascii="Times" w:hAnsi="Times"/>
          <w:i/>
        </w:rPr>
        <w:t xml:space="preserve"> </w:t>
      </w:r>
      <w:r w:rsidR="000B7E70">
        <w:rPr>
          <w:rFonts w:ascii="Times" w:hAnsi="Times"/>
        </w:rPr>
        <w:t>lors de l’internalisation, il est envisageable que ces stratégies soient présentes chez d’autres espèces du genre, mais</w:t>
      </w:r>
      <w:r w:rsidR="000476A4">
        <w:rPr>
          <w:rFonts w:ascii="Times" w:hAnsi="Times"/>
        </w:rPr>
        <w:t xml:space="preserve"> cela</w:t>
      </w:r>
      <w:r w:rsidR="000B7E70">
        <w:rPr>
          <w:rFonts w:ascii="Times" w:hAnsi="Times"/>
        </w:rPr>
        <w:t xml:space="preserve"> n’a pas été démontré. </w:t>
      </w:r>
    </w:p>
    <w:p w14:paraId="0868A296" w14:textId="1E69E9D6" w:rsidR="000B7E70" w:rsidRPr="00DC0449" w:rsidRDefault="00B11514" w:rsidP="00B138B6">
      <w:pPr>
        <w:spacing w:line="360" w:lineRule="auto"/>
        <w:jc w:val="both"/>
        <w:rPr>
          <w:rFonts w:ascii="Times" w:hAnsi="Times"/>
        </w:rPr>
      </w:pPr>
      <w:r>
        <w:rPr>
          <w:rFonts w:ascii="Times" w:hAnsi="Times"/>
        </w:rPr>
        <w:t xml:space="preserve">     </w:t>
      </w:r>
      <w:r w:rsidR="000B7E70">
        <w:rPr>
          <w:rFonts w:ascii="Times" w:hAnsi="Times"/>
        </w:rPr>
        <w:t xml:space="preserve">Il existe de la même manière des mécanismes d’échappement spécifiques à chaque espèce. </w:t>
      </w:r>
      <w:r w:rsidR="000B7E70" w:rsidRPr="000B7E70">
        <w:rPr>
          <w:rFonts w:ascii="Times" w:hAnsi="Times"/>
          <w:i/>
        </w:rPr>
        <w:t>C.</w:t>
      </w:r>
      <w:r w:rsidR="009B6994">
        <w:rPr>
          <w:rFonts w:ascii="Times" w:hAnsi="Times"/>
          <w:i/>
        </w:rPr>
        <w:t xml:space="preserve"> </w:t>
      </w:r>
      <w:r w:rsidR="000B7E70" w:rsidRPr="000B7E70">
        <w:rPr>
          <w:rFonts w:ascii="Times" w:hAnsi="Times"/>
          <w:i/>
        </w:rPr>
        <w:t>albicans</w:t>
      </w:r>
      <w:r w:rsidR="000B7E70">
        <w:rPr>
          <w:rFonts w:ascii="Times" w:hAnsi="Times"/>
          <w:i/>
        </w:rPr>
        <w:t xml:space="preserve"> </w:t>
      </w:r>
      <w:r w:rsidR="000B7E70">
        <w:rPr>
          <w:rFonts w:ascii="Times" w:hAnsi="Times"/>
        </w:rPr>
        <w:t xml:space="preserve">est connue pour avoir la stratégie la plus agressive au contraire de </w:t>
      </w:r>
      <w:r w:rsidR="000B7E70" w:rsidRPr="000B7E70">
        <w:rPr>
          <w:rFonts w:ascii="Times" w:hAnsi="Times"/>
          <w:i/>
        </w:rPr>
        <w:t>C.</w:t>
      </w:r>
      <w:r w:rsidR="009B6994">
        <w:rPr>
          <w:rFonts w:ascii="Times" w:hAnsi="Times"/>
          <w:i/>
        </w:rPr>
        <w:t xml:space="preserve"> </w:t>
      </w:r>
      <w:r w:rsidR="000B7E70" w:rsidRPr="000B7E70">
        <w:rPr>
          <w:rFonts w:ascii="Times" w:hAnsi="Times"/>
          <w:i/>
        </w:rPr>
        <w:t>glabrata</w:t>
      </w:r>
      <w:r w:rsidR="000B7E70">
        <w:rPr>
          <w:rFonts w:ascii="Times" w:hAnsi="Times"/>
        </w:rPr>
        <w:t xml:space="preserve"> et </w:t>
      </w:r>
      <w:r w:rsidR="000B7E70" w:rsidRPr="000B7E70">
        <w:rPr>
          <w:rFonts w:ascii="Times" w:hAnsi="Times"/>
          <w:i/>
        </w:rPr>
        <w:t>C.</w:t>
      </w:r>
      <w:r w:rsidR="009B6994">
        <w:rPr>
          <w:rFonts w:ascii="Times" w:hAnsi="Times"/>
          <w:i/>
        </w:rPr>
        <w:t xml:space="preserve"> </w:t>
      </w:r>
      <w:r w:rsidR="000B7E70" w:rsidRPr="000B7E70">
        <w:rPr>
          <w:rFonts w:ascii="Times" w:hAnsi="Times"/>
          <w:i/>
        </w:rPr>
        <w:t>lusitaniae</w:t>
      </w:r>
      <w:r w:rsidR="000B7E70">
        <w:rPr>
          <w:rFonts w:ascii="Times" w:hAnsi="Times"/>
          <w:i/>
        </w:rPr>
        <w:t xml:space="preserve">, </w:t>
      </w:r>
      <w:r w:rsidR="000B7E70">
        <w:rPr>
          <w:rFonts w:ascii="Times" w:hAnsi="Times"/>
        </w:rPr>
        <w:t>elles, plus discrètes</w:t>
      </w:r>
      <w:r w:rsidR="004807E2" w:rsidRPr="004807E2">
        <w:rPr>
          <w:rFonts w:ascii="Times" w:hAnsi="Times"/>
          <w:vertAlign w:val="superscript"/>
        </w:rPr>
        <w:t>8</w:t>
      </w:r>
      <w:r w:rsidR="000B7E70">
        <w:rPr>
          <w:rFonts w:ascii="Times" w:hAnsi="Times"/>
        </w:rPr>
        <w:t xml:space="preserve">. </w:t>
      </w:r>
      <w:r w:rsidR="000B7E70" w:rsidRPr="000B7E70">
        <w:rPr>
          <w:rFonts w:ascii="Times" w:hAnsi="Times"/>
          <w:i/>
        </w:rPr>
        <w:t>C.</w:t>
      </w:r>
      <w:r w:rsidR="00A263BE">
        <w:rPr>
          <w:rFonts w:ascii="Times" w:hAnsi="Times"/>
          <w:i/>
        </w:rPr>
        <w:t xml:space="preserve"> </w:t>
      </w:r>
      <w:r w:rsidR="000B7E70" w:rsidRPr="000B7E70">
        <w:rPr>
          <w:rFonts w:ascii="Times" w:hAnsi="Times"/>
          <w:i/>
        </w:rPr>
        <w:t>glabrata</w:t>
      </w:r>
      <w:r w:rsidR="000B7E70">
        <w:rPr>
          <w:rFonts w:ascii="Times" w:hAnsi="Times"/>
        </w:rPr>
        <w:t xml:space="preserve"> est capable de persister à l’intérieur des cellules hôtes</w:t>
      </w:r>
      <w:r w:rsidR="000476A4">
        <w:rPr>
          <w:rFonts w:ascii="Times" w:hAnsi="Times"/>
        </w:rPr>
        <w:t>.</w:t>
      </w:r>
      <w:r w:rsidR="000B7E70">
        <w:rPr>
          <w:rFonts w:ascii="Times" w:hAnsi="Times"/>
        </w:rPr>
        <w:t xml:space="preserve"> </w:t>
      </w:r>
      <w:r w:rsidR="000476A4">
        <w:rPr>
          <w:rFonts w:ascii="Times" w:hAnsi="Times"/>
        </w:rPr>
        <w:t>Elle</w:t>
      </w:r>
      <w:r w:rsidR="000B7E70">
        <w:rPr>
          <w:rFonts w:ascii="Times" w:hAnsi="Times"/>
        </w:rPr>
        <w:t xml:space="preserve"> est mieux adaptée aux pH</w:t>
      </w:r>
      <w:r w:rsidR="00A263BE">
        <w:rPr>
          <w:rFonts w:ascii="Times" w:hAnsi="Times"/>
        </w:rPr>
        <w:t xml:space="preserve"> acides</w:t>
      </w:r>
      <w:r w:rsidR="000B7E70">
        <w:rPr>
          <w:rFonts w:ascii="Times" w:hAnsi="Times"/>
        </w:rPr>
        <w:t xml:space="preserve"> que </w:t>
      </w:r>
      <w:r w:rsidR="000B7E70" w:rsidRPr="000B7E70">
        <w:rPr>
          <w:rFonts w:ascii="Times" w:hAnsi="Times"/>
          <w:i/>
        </w:rPr>
        <w:t>C</w:t>
      </w:r>
      <w:r w:rsidR="000B7E70">
        <w:rPr>
          <w:rFonts w:ascii="Times" w:hAnsi="Times"/>
        </w:rPr>
        <w:t>.</w:t>
      </w:r>
      <w:r w:rsidR="009B6994">
        <w:rPr>
          <w:rFonts w:ascii="Times" w:hAnsi="Times"/>
        </w:rPr>
        <w:t xml:space="preserve"> </w:t>
      </w:r>
      <w:r w:rsidR="000B7E70" w:rsidRPr="000B7E70">
        <w:rPr>
          <w:rFonts w:ascii="Times" w:hAnsi="Times"/>
          <w:i/>
        </w:rPr>
        <w:t>albicans</w:t>
      </w:r>
      <w:r w:rsidR="000B7E70">
        <w:rPr>
          <w:rFonts w:ascii="Times" w:hAnsi="Times"/>
        </w:rPr>
        <w:t xml:space="preserve"> et survit grâce à l’autophagie</w:t>
      </w:r>
      <w:r w:rsidR="004807E2" w:rsidRPr="004807E2">
        <w:rPr>
          <w:rFonts w:ascii="Times" w:hAnsi="Times"/>
          <w:vertAlign w:val="superscript"/>
        </w:rPr>
        <w:t>8</w:t>
      </w:r>
      <w:r w:rsidR="000B7E70">
        <w:rPr>
          <w:rFonts w:ascii="Times" w:hAnsi="Times"/>
        </w:rPr>
        <w:t xml:space="preserve">. </w:t>
      </w:r>
      <w:r w:rsidR="000B7E70" w:rsidRPr="000B7E70">
        <w:rPr>
          <w:rFonts w:ascii="Times" w:hAnsi="Times"/>
          <w:i/>
        </w:rPr>
        <w:t>C.</w:t>
      </w:r>
      <w:r w:rsidR="009B6994">
        <w:rPr>
          <w:rFonts w:ascii="Times" w:hAnsi="Times"/>
          <w:i/>
        </w:rPr>
        <w:t xml:space="preserve"> </w:t>
      </w:r>
      <w:r w:rsidR="000B7E70" w:rsidRPr="000B7E70">
        <w:rPr>
          <w:rFonts w:ascii="Times" w:hAnsi="Times"/>
          <w:i/>
        </w:rPr>
        <w:t>glabrata</w:t>
      </w:r>
      <w:r w:rsidR="00A263BE">
        <w:rPr>
          <w:rFonts w:ascii="Times" w:hAnsi="Times"/>
        </w:rPr>
        <w:t xml:space="preserve">, </w:t>
      </w:r>
      <w:r w:rsidR="00DC0449">
        <w:rPr>
          <w:rFonts w:ascii="Times" w:hAnsi="Times"/>
        </w:rPr>
        <w:t>étant plus « silencieuse », induit une réponse immunitaire des macro</w:t>
      </w:r>
      <w:r w:rsidR="000476A4">
        <w:rPr>
          <w:rFonts w:ascii="Times" w:hAnsi="Times"/>
        </w:rPr>
        <w:t>phages moins forte</w:t>
      </w:r>
      <w:r w:rsidR="00DC0449">
        <w:rPr>
          <w:rFonts w:ascii="Times" w:hAnsi="Times"/>
        </w:rPr>
        <w:t xml:space="preserve"> lors</w:t>
      </w:r>
      <w:r w:rsidR="00A263BE">
        <w:rPr>
          <w:rFonts w:ascii="Times" w:hAnsi="Times"/>
        </w:rPr>
        <w:t>,</w:t>
      </w:r>
      <w:r w:rsidR="00DC0449">
        <w:rPr>
          <w:rFonts w:ascii="Times" w:hAnsi="Times"/>
        </w:rPr>
        <w:t xml:space="preserve"> par exemple</w:t>
      </w:r>
      <w:r w:rsidR="00A263BE">
        <w:rPr>
          <w:rFonts w:ascii="Times" w:hAnsi="Times"/>
        </w:rPr>
        <w:t>,</w:t>
      </w:r>
      <w:r w:rsidR="00DC0449">
        <w:rPr>
          <w:rFonts w:ascii="Times" w:hAnsi="Times"/>
        </w:rPr>
        <w:t xml:space="preserve"> de la sécrétion des cytokines</w:t>
      </w:r>
      <w:r w:rsidR="004807E2" w:rsidRPr="004807E2">
        <w:rPr>
          <w:rFonts w:ascii="Times" w:hAnsi="Times"/>
          <w:vertAlign w:val="superscript"/>
        </w:rPr>
        <w:t>8</w:t>
      </w:r>
      <w:r w:rsidR="00DC0449">
        <w:rPr>
          <w:rFonts w:ascii="Times" w:hAnsi="Times"/>
        </w:rPr>
        <w:t xml:space="preserve">. </w:t>
      </w:r>
      <w:r w:rsidR="00DC0449" w:rsidRPr="00DC0449">
        <w:rPr>
          <w:rFonts w:ascii="Times" w:hAnsi="Times"/>
          <w:i/>
        </w:rPr>
        <w:t>C.</w:t>
      </w:r>
      <w:r w:rsidR="00A263BE">
        <w:rPr>
          <w:rFonts w:ascii="Times" w:hAnsi="Times"/>
          <w:i/>
        </w:rPr>
        <w:t xml:space="preserve"> </w:t>
      </w:r>
      <w:r w:rsidR="00DC0449">
        <w:rPr>
          <w:rFonts w:ascii="Times" w:hAnsi="Times"/>
          <w:i/>
        </w:rPr>
        <w:t xml:space="preserve">lusitaniae </w:t>
      </w:r>
      <w:r w:rsidR="00DC0449">
        <w:rPr>
          <w:rFonts w:ascii="Times" w:hAnsi="Times"/>
        </w:rPr>
        <w:t>évite la phagocytose macrophagique par formation de chaîne</w:t>
      </w:r>
      <w:r w:rsidR="009B6994">
        <w:rPr>
          <w:rFonts w:ascii="Times" w:hAnsi="Times"/>
        </w:rPr>
        <w:t>ttes de levures, moins bien reconnues</w:t>
      </w:r>
      <w:r w:rsidR="004807E2" w:rsidRPr="004807E2">
        <w:rPr>
          <w:rFonts w:ascii="Times" w:hAnsi="Times"/>
          <w:vertAlign w:val="superscript"/>
        </w:rPr>
        <w:t>15</w:t>
      </w:r>
      <w:r w:rsidR="009B6994">
        <w:rPr>
          <w:rFonts w:ascii="Times" w:hAnsi="Times"/>
        </w:rPr>
        <w:t>.</w:t>
      </w:r>
    </w:p>
    <w:p w14:paraId="665E81F2" w14:textId="217E7639" w:rsidR="00B11514" w:rsidRDefault="00B11514" w:rsidP="00536A01">
      <w:pPr>
        <w:spacing w:line="360" w:lineRule="auto"/>
        <w:contextualSpacing/>
        <w:jc w:val="both"/>
        <w:rPr>
          <w:rFonts w:ascii="Times" w:hAnsi="Times"/>
          <w:i/>
        </w:rPr>
      </w:pPr>
      <w:r>
        <w:rPr>
          <w:rFonts w:ascii="Times" w:hAnsi="Times"/>
        </w:rPr>
        <w:t xml:space="preserve">     </w:t>
      </w:r>
      <w:r w:rsidR="00462C7F">
        <w:rPr>
          <w:rFonts w:ascii="Times" w:hAnsi="Times"/>
        </w:rPr>
        <w:t xml:space="preserve">La plupart des études </w:t>
      </w:r>
      <w:r w:rsidR="009B6994">
        <w:rPr>
          <w:rFonts w:ascii="Times" w:hAnsi="Times"/>
        </w:rPr>
        <w:t xml:space="preserve">transcriptomiques </w:t>
      </w:r>
      <w:r w:rsidR="00462C7F">
        <w:rPr>
          <w:rFonts w:ascii="Times" w:hAnsi="Times"/>
        </w:rPr>
        <w:t>de ces résistances ont été réalisé</w:t>
      </w:r>
      <w:r w:rsidR="00A263BE">
        <w:rPr>
          <w:rFonts w:ascii="Times" w:hAnsi="Times"/>
        </w:rPr>
        <w:t>es</w:t>
      </w:r>
      <w:r w:rsidR="00462C7F">
        <w:rPr>
          <w:rFonts w:ascii="Times" w:hAnsi="Times"/>
        </w:rPr>
        <w:t xml:space="preserve"> </w:t>
      </w:r>
      <w:r w:rsidR="00462C7F" w:rsidRPr="00462C7F">
        <w:rPr>
          <w:rFonts w:ascii="Times" w:hAnsi="Times"/>
        </w:rPr>
        <w:t>chez</w:t>
      </w:r>
      <w:r w:rsidR="00462C7F" w:rsidRPr="00462C7F">
        <w:rPr>
          <w:rFonts w:ascii="Times" w:hAnsi="Times"/>
          <w:i/>
        </w:rPr>
        <w:t xml:space="preserve"> C.</w:t>
      </w:r>
      <w:r w:rsidR="00A263BE">
        <w:rPr>
          <w:rFonts w:ascii="Times" w:hAnsi="Times"/>
          <w:i/>
        </w:rPr>
        <w:t xml:space="preserve"> </w:t>
      </w:r>
      <w:r w:rsidR="00462C7F" w:rsidRPr="00462C7F">
        <w:rPr>
          <w:rFonts w:ascii="Times" w:hAnsi="Times"/>
          <w:i/>
        </w:rPr>
        <w:t>albicans</w:t>
      </w:r>
      <w:r w:rsidR="00462C7F">
        <w:rPr>
          <w:rFonts w:ascii="Times" w:hAnsi="Times"/>
          <w:i/>
        </w:rPr>
        <w:t xml:space="preserve">. </w:t>
      </w:r>
      <w:r w:rsidR="00462C7F">
        <w:rPr>
          <w:rFonts w:ascii="Times" w:hAnsi="Times"/>
        </w:rPr>
        <w:t>Cependant, il faut rappeler qu’à l’intérieur d’un clade, la distance génétique qui sépare deux espèces peut être aussi grande que la distance entre l’Homme et le poisson</w:t>
      </w:r>
      <w:r w:rsidR="004807E2" w:rsidRPr="004807E2">
        <w:rPr>
          <w:rFonts w:ascii="Times" w:hAnsi="Times"/>
          <w:vertAlign w:val="superscript"/>
        </w:rPr>
        <w:t>4</w:t>
      </w:r>
      <w:r w:rsidR="00462C7F">
        <w:rPr>
          <w:rFonts w:ascii="Times" w:hAnsi="Times"/>
        </w:rPr>
        <w:t xml:space="preserve">. L’extrapolation des informations découvertes chez </w:t>
      </w:r>
      <w:r w:rsidR="00462C7F" w:rsidRPr="00462C7F">
        <w:rPr>
          <w:rFonts w:ascii="Times" w:hAnsi="Times"/>
          <w:i/>
        </w:rPr>
        <w:t>C.</w:t>
      </w:r>
      <w:r w:rsidR="00A263BE">
        <w:rPr>
          <w:rFonts w:ascii="Times" w:hAnsi="Times"/>
          <w:i/>
        </w:rPr>
        <w:t xml:space="preserve"> </w:t>
      </w:r>
      <w:r w:rsidR="00462C7F" w:rsidRPr="00462C7F">
        <w:rPr>
          <w:rFonts w:ascii="Times" w:hAnsi="Times"/>
          <w:i/>
        </w:rPr>
        <w:t>albicans</w:t>
      </w:r>
      <w:r w:rsidR="00462C7F">
        <w:rPr>
          <w:rFonts w:ascii="Times" w:hAnsi="Times"/>
          <w:i/>
        </w:rPr>
        <w:t xml:space="preserve"> </w:t>
      </w:r>
      <w:r w:rsidR="00462C7F">
        <w:rPr>
          <w:rFonts w:ascii="Times" w:hAnsi="Times"/>
        </w:rPr>
        <w:t>aux autres espèces du genre est donc très risquée</w:t>
      </w:r>
      <w:r w:rsidR="00A263BE">
        <w:rPr>
          <w:rFonts w:ascii="Times" w:hAnsi="Times"/>
        </w:rPr>
        <w:t xml:space="preserve">. C’est pour cela qu’il est </w:t>
      </w:r>
      <w:r w:rsidR="00462C7F">
        <w:rPr>
          <w:rFonts w:ascii="Times" w:hAnsi="Times"/>
        </w:rPr>
        <w:t>imp</w:t>
      </w:r>
      <w:r w:rsidR="005E5EC6">
        <w:rPr>
          <w:rFonts w:ascii="Times" w:hAnsi="Times"/>
        </w:rPr>
        <w:t xml:space="preserve">ortant d’identifier des mécanismes </w:t>
      </w:r>
      <w:r w:rsidR="004A2063">
        <w:rPr>
          <w:rFonts w:ascii="Times" w:hAnsi="Times"/>
        </w:rPr>
        <w:t>pour chaque espèce</w:t>
      </w:r>
      <w:r w:rsidR="005E5EC6">
        <w:rPr>
          <w:rFonts w:ascii="Times" w:hAnsi="Times"/>
        </w:rPr>
        <w:t xml:space="preserve"> </w:t>
      </w:r>
      <w:r w:rsidR="005E5EC6" w:rsidRPr="005E5EC6">
        <w:rPr>
          <w:rFonts w:ascii="Times" w:hAnsi="Times"/>
          <w:i/>
        </w:rPr>
        <w:t>Candida</w:t>
      </w:r>
      <w:r w:rsidR="005E5EC6">
        <w:rPr>
          <w:rFonts w:ascii="Times" w:hAnsi="Times"/>
        </w:rPr>
        <w:t>. Les approches par protéomique sont un moyen pour y arriver sachant qu’elles ont déjà été utilisées</w:t>
      </w:r>
      <w:r w:rsidR="004A2063">
        <w:rPr>
          <w:rFonts w:ascii="Times" w:hAnsi="Times"/>
        </w:rPr>
        <w:t xml:space="preserve"> avec succès dans la littérature</w:t>
      </w:r>
      <w:r w:rsidR="004A2063" w:rsidRPr="004A2063">
        <w:rPr>
          <w:rFonts w:ascii="Times" w:hAnsi="Times"/>
          <w:vertAlign w:val="superscript"/>
        </w:rPr>
        <w:t>7</w:t>
      </w:r>
      <w:r w:rsidR="005E5EC6" w:rsidRPr="004A2063">
        <w:rPr>
          <w:rFonts w:ascii="Times" w:hAnsi="Times"/>
          <w:vertAlign w:val="superscript"/>
        </w:rPr>
        <w:t xml:space="preserve"> </w:t>
      </w:r>
      <w:r w:rsidR="004A2063">
        <w:rPr>
          <w:rFonts w:ascii="Times" w:hAnsi="Times"/>
        </w:rPr>
        <w:t xml:space="preserve">et au laboratoire (données non publiées) </w:t>
      </w:r>
      <w:r w:rsidR="005E5EC6">
        <w:rPr>
          <w:rFonts w:ascii="Times" w:hAnsi="Times"/>
        </w:rPr>
        <w:t xml:space="preserve">dans l’étude de </w:t>
      </w:r>
      <w:r w:rsidR="004A2063">
        <w:rPr>
          <w:rFonts w:ascii="Times" w:hAnsi="Times"/>
        </w:rPr>
        <w:t xml:space="preserve">C. albicans phagocytée </w:t>
      </w:r>
      <w:r w:rsidR="005E5EC6" w:rsidRPr="00476DD2">
        <w:rPr>
          <w:rFonts w:ascii="Times" w:hAnsi="Times"/>
        </w:rPr>
        <w:t xml:space="preserve">par les macrophages. </w:t>
      </w:r>
      <w:r w:rsidR="00D7665E" w:rsidRPr="00476DD2">
        <w:rPr>
          <w:rFonts w:ascii="Times" w:hAnsi="Times"/>
        </w:rPr>
        <w:t>De plu</w:t>
      </w:r>
      <w:r w:rsidR="00A263BE">
        <w:rPr>
          <w:rFonts w:ascii="Times" w:hAnsi="Times"/>
        </w:rPr>
        <w:t>s, dans le laboratoire, l’étude</w:t>
      </w:r>
      <w:r w:rsidR="00D7665E" w:rsidRPr="00476DD2">
        <w:rPr>
          <w:rFonts w:ascii="Times" w:hAnsi="Times"/>
        </w:rPr>
        <w:t xml:space="preserve"> protéomique de </w:t>
      </w:r>
      <w:r w:rsidR="00D7665E" w:rsidRPr="00476DD2">
        <w:rPr>
          <w:rFonts w:ascii="Times" w:hAnsi="Times"/>
          <w:i/>
        </w:rPr>
        <w:t>C.</w:t>
      </w:r>
      <w:r w:rsidR="009B6994">
        <w:rPr>
          <w:rFonts w:ascii="Times" w:hAnsi="Times"/>
          <w:i/>
        </w:rPr>
        <w:t xml:space="preserve"> </w:t>
      </w:r>
      <w:r w:rsidR="00D7665E" w:rsidRPr="00476DD2">
        <w:rPr>
          <w:rFonts w:ascii="Times" w:hAnsi="Times"/>
          <w:i/>
        </w:rPr>
        <w:t xml:space="preserve">albicans </w:t>
      </w:r>
      <w:r w:rsidR="00D7665E" w:rsidRPr="00476DD2">
        <w:rPr>
          <w:rFonts w:ascii="Times" w:hAnsi="Times"/>
        </w:rPr>
        <w:t>a déjà été analysé</w:t>
      </w:r>
      <w:r w:rsidR="007C011A">
        <w:rPr>
          <w:rFonts w:ascii="Times" w:hAnsi="Times"/>
        </w:rPr>
        <w:t>e</w:t>
      </w:r>
      <w:r w:rsidR="00D7665E" w:rsidRPr="00476DD2">
        <w:rPr>
          <w:rFonts w:ascii="Times" w:hAnsi="Times"/>
        </w:rPr>
        <w:t xml:space="preserve"> </w:t>
      </w:r>
      <w:r w:rsidR="00B46D1E">
        <w:rPr>
          <w:rFonts w:ascii="Times" w:hAnsi="Times"/>
        </w:rPr>
        <w:t xml:space="preserve">mais l’étude du protéome de </w:t>
      </w:r>
      <w:proofErr w:type="spellStart"/>
      <w:r w:rsidR="00D7665E" w:rsidRPr="00476DD2">
        <w:rPr>
          <w:rFonts w:ascii="Times" w:hAnsi="Times"/>
        </w:rPr>
        <w:t>de</w:t>
      </w:r>
      <w:proofErr w:type="spellEnd"/>
      <w:r w:rsidR="00D7665E" w:rsidRPr="00476DD2">
        <w:rPr>
          <w:rFonts w:ascii="Times" w:hAnsi="Times"/>
        </w:rPr>
        <w:t xml:space="preserve"> </w:t>
      </w:r>
      <w:r w:rsidR="00D7665E" w:rsidRPr="00476DD2">
        <w:rPr>
          <w:rFonts w:ascii="Times" w:hAnsi="Times"/>
          <w:i/>
        </w:rPr>
        <w:t>C.</w:t>
      </w:r>
      <w:r w:rsidR="009B6994">
        <w:rPr>
          <w:rFonts w:ascii="Times" w:hAnsi="Times"/>
          <w:i/>
        </w:rPr>
        <w:t xml:space="preserve"> </w:t>
      </w:r>
      <w:r w:rsidR="00D7665E" w:rsidRPr="00476DD2">
        <w:rPr>
          <w:rFonts w:ascii="Times" w:hAnsi="Times"/>
          <w:i/>
        </w:rPr>
        <w:t>glabrata</w:t>
      </w:r>
      <w:r w:rsidR="00D7665E" w:rsidRPr="00476DD2">
        <w:rPr>
          <w:rFonts w:ascii="Times" w:hAnsi="Times"/>
        </w:rPr>
        <w:t xml:space="preserve"> </w:t>
      </w:r>
      <w:r w:rsidR="00B46D1E">
        <w:rPr>
          <w:rFonts w:ascii="Times" w:hAnsi="Times"/>
        </w:rPr>
        <w:t xml:space="preserve">et </w:t>
      </w:r>
      <w:r w:rsidR="00D7665E" w:rsidRPr="00476DD2">
        <w:rPr>
          <w:rFonts w:ascii="Times" w:hAnsi="Times"/>
        </w:rPr>
        <w:t xml:space="preserve">de </w:t>
      </w:r>
      <w:r w:rsidR="00536A01">
        <w:rPr>
          <w:rFonts w:ascii="Times" w:hAnsi="Times"/>
          <w:i/>
        </w:rPr>
        <w:t>C.</w:t>
      </w:r>
      <w:r w:rsidR="009B6994">
        <w:rPr>
          <w:rFonts w:ascii="Times" w:hAnsi="Times"/>
          <w:i/>
        </w:rPr>
        <w:t xml:space="preserve"> </w:t>
      </w:r>
      <w:r w:rsidR="00536A01">
        <w:rPr>
          <w:rFonts w:ascii="Times" w:hAnsi="Times"/>
          <w:i/>
        </w:rPr>
        <w:t>lusitaniae</w:t>
      </w:r>
      <w:r w:rsidR="009B6994">
        <w:rPr>
          <w:rFonts w:ascii="Times" w:hAnsi="Times"/>
          <w:i/>
        </w:rPr>
        <w:t xml:space="preserve"> </w:t>
      </w:r>
      <w:r w:rsidR="009B6994">
        <w:rPr>
          <w:rFonts w:ascii="Times" w:hAnsi="Times"/>
        </w:rPr>
        <w:t>restent à faire</w:t>
      </w:r>
      <w:r w:rsidR="00536A01">
        <w:rPr>
          <w:rFonts w:ascii="Times" w:hAnsi="Times"/>
          <w:i/>
        </w:rPr>
        <w:t>.</w:t>
      </w:r>
    </w:p>
    <w:p w14:paraId="1E71CA30" w14:textId="77777777" w:rsidR="00727093" w:rsidRDefault="00727093" w:rsidP="00536A01">
      <w:pPr>
        <w:spacing w:line="360" w:lineRule="auto"/>
        <w:contextualSpacing/>
        <w:jc w:val="both"/>
        <w:rPr>
          <w:rFonts w:ascii="Times" w:hAnsi="Times"/>
          <w:i/>
        </w:rPr>
      </w:pPr>
    </w:p>
    <w:p w14:paraId="72DBCB91" w14:textId="2E5F8BCD" w:rsidR="002361C0" w:rsidRPr="00536A01" w:rsidRDefault="00536A01" w:rsidP="00D26894">
      <w:pPr>
        <w:pStyle w:val="Titre1"/>
      </w:pPr>
      <w:r>
        <w:t>Projet de R</w:t>
      </w:r>
      <w:r w:rsidR="002361C0" w:rsidRPr="00536A01">
        <w:t>echerche</w:t>
      </w:r>
    </w:p>
    <w:p w14:paraId="3DA40F47" w14:textId="77777777" w:rsidR="00536A01" w:rsidRPr="00536A01" w:rsidRDefault="00536A01" w:rsidP="00D26894">
      <w:pPr>
        <w:contextualSpacing/>
      </w:pPr>
    </w:p>
    <w:p w14:paraId="6C42227B" w14:textId="054378DB" w:rsidR="00476DD2" w:rsidRPr="00AC50D4" w:rsidRDefault="00B11514" w:rsidP="00536A01">
      <w:pPr>
        <w:spacing w:line="360" w:lineRule="auto"/>
        <w:contextualSpacing/>
        <w:jc w:val="both"/>
        <w:rPr>
          <w:rFonts w:ascii="Times" w:hAnsi="Times"/>
        </w:rPr>
      </w:pPr>
      <w:r>
        <w:rPr>
          <w:rFonts w:ascii="Times" w:hAnsi="Times"/>
        </w:rPr>
        <w:t xml:space="preserve">     </w:t>
      </w:r>
      <w:r w:rsidR="00476DD2" w:rsidRPr="00476DD2">
        <w:rPr>
          <w:rFonts w:ascii="Times" w:hAnsi="Times"/>
        </w:rPr>
        <w:t>Les esp</w:t>
      </w:r>
      <w:r w:rsidR="00AC50D4">
        <w:rPr>
          <w:rFonts w:ascii="Times" w:hAnsi="Times"/>
        </w:rPr>
        <w:t xml:space="preserve">èces </w:t>
      </w:r>
      <w:r w:rsidR="00AC50D4" w:rsidRPr="00AC50D4">
        <w:rPr>
          <w:rFonts w:ascii="Times" w:hAnsi="Times"/>
          <w:i/>
        </w:rPr>
        <w:t>Candida</w:t>
      </w:r>
      <w:r w:rsidR="00AC50D4">
        <w:rPr>
          <w:rFonts w:ascii="Times" w:hAnsi="Times"/>
          <w:i/>
        </w:rPr>
        <w:t xml:space="preserve"> </w:t>
      </w:r>
      <w:r w:rsidR="00AC50D4">
        <w:rPr>
          <w:rFonts w:ascii="Times" w:hAnsi="Times"/>
        </w:rPr>
        <w:t>étudiées ici sont différentes en terme de</w:t>
      </w:r>
      <w:r w:rsidR="00A6325C">
        <w:rPr>
          <w:rFonts w:ascii="Times" w:hAnsi="Times"/>
        </w:rPr>
        <w:t xml:space="preserve"> morphologie, de stratégie de colonisation</w:t>
      </w:r>
      <w:r w:rsidR="00AC50D4">
        <w:rPr>
          <w:rFonts w:ascii="Times" w:hAnsi="Times"/>
        </w:rPr>
        <w:t xml:space="preserve"> </w:t>
      </w:r>
      <w:r w:rsidR="00A6325C">
        <w:rPr>
          <w:rFonts w:ascii="Times" w:hAnsi="Times"/>
        </w:rPr>
        <w:t xml:space="preserve">et de </w:t>
      </w:r>
      <w:r w:rsidR="00AC50D4">
        <w:rPr>
          <w:rFonts w:ascii="Times" w:hAnsi="Times"/>
        </w:rPr>
        <w:t>physio</w:t>
      </w:r>
      <w:r w:rsidR="00A6325C">
        <w:rPr>
          <w:rFonts w:ascii="Times" w:hAnsi="Times"/>
        </w:rPr>
        <w:t>patho</w:t>
      </w:r>
      <w:r w:rsidR="00AC50D4">
        <w:rPr>
          <w:rFonts w:ascii="Times" w:hAnsi="Times"/>
        </w:rPr>
        <w:t xml:space="preserve">logie. Cependant, malgré ces </w:t>
      </w:r>
      <w:r w:rsidR="00536A01">
        <w:rPr>
          <w:rFonts w:ascii="Times" w:hAnsi="Times"/>
        </w:rPr>
        <w:t xml:space="preserve">différences de </w:t>
      </w:r>
      <w:r w:rsidR="0025530E">
        <w:rPr>
          <w:rFonts w:ascii="Times" w:hAnsi="Times"/>
        </w:rPr>
        <w:t>tactiques</w:t>
      </w:r>
      <w:r w:rsidR="00536A01">
        <w:rPr>
          <w:rFonts w:ascii="Times" w:hAnsi="Times"/>
        </w:rPr>
        <w:t xml:space="preserve">, ces 3 espèces, en devenant </w:t>
      </w:r>
      <w:r w:rsidR="001F02F8">
        <w:rPr>
          <w:rFonts w:ascii="Times" w:hAnsi="Times"/>
        </w:rPr>
        <w:t>pathogènes</w:t>
      </w:r>
      <w:r w:rsidR="00536A01">
        <w:rPr>
          <w:rFonts w:ascii="Times" w:hAnsi="Times"/>
        </w:rPr>
        <w:t>, arrivent au même but ; survivre et proliférer durant une infection qui peut être fatale chez l’Homme. D’où l’importance de comparer les similarités et différences dans les stratégies de survie et d’échappement</w:t>
      </w:r>
      <w:r w:rsidR="00A6325C">
        <w:rPr>
          <w:rFonts w:ascii="Times" w:hAnsi="Times"/>
        </w:rPr>
        <w:t>.</w:t>
      </w:r>
      <w:r w:rsidR="00536A01">
        <w:rPr>
          <w:rFonts w:ascii="Times" w:hAnsi="Times"/>
        </w:rPr>
        <w:t xml:space="preserve"> </w:t>
      </w:r>
    </w:p>
    <w:p w14:paraId="6BD16963" w14:textId="4A8755EE" w:rsidR="00D55E75" w:rsidRPr="00D26894" w:rsidRDefault="00B11514" w:rsidP="009C44C0">
      <w:pPr>
        <w:spacing w:line="360" w:lineRule="auto"/>
        <w:jc w:val="both"/>
        <w:rPr>
          <w:rFonts w:ascii="Times" w:hAnsi="Times"/>
        </w:rPr>
      </w:pPr>
      <w:r>
        <w:rPr>
          <w:rFonts w:ascii="Times" w:hAnsi="Times"/>
        </w:rPr>
        <w:t xml:space="preserve">     </w:t>
      </w:r>
      <w:r w:rsidR="00D26894">
        <w:rPr>
          <w:rFonts w:ascii="Times" w:hAnsi="Times"/>
        </w:rPr>
        <w:t xml:space="preserve">L’objectif de ce travail est d’identifier des mécanismes de résistances </w:t>
      </w:r>
      <w:r w:rsidR="007C011A">
        <w:rPr>
          <w:rFonts w:ascii="Times" w:hAnsi="Times"/>
        </w:rPr>
        <w:t>chez</w:t>
      </w:r>
      <w:r w:rsidR="00D26894">
        <w:rPr>
          <w:rFonts w:ascii="Times" w:hAnsi="Times"/>
        </w:rPr>
        <w:t xml:space="preserve"> </w:t>
      </w:r>
      <w:r w:rsidR="00D26894" w:rsidRPr="00D26894">
        <w:rPr>
          <w:rFonts w:ascii="Times" w:hAnsi="Times"/>
        </w:rPr>
        <w:t xml:space="preserve">3 espèces de </w:t>
      </w:r>
      <w:r w:rsidR="00D26894" w:rsidRPr="00D26894">
        <w:rPr>
          <w:rFonts w:ascii="Times" w:hAnsi="Times"/>
          <w:i/>
        </w:rPr>
        <w:t xml:space="preserve">Candida </w:t>
      </w:r>
      <w:r w:rsidR="00D26894" w:rsidRPr="00D26894">
        <w:rPr>
          <w:rFonts w:ascii="Times" w:hAnsi="Times"/>
        </w:rPr>
        <w:t>(</w:t>
      </w:r>
      <w:r w:rsidR="00D26894" w:rsidRPr="00D26894">
        <w:rPr>
          <w:rFonts w:ascii="Times" w:hAnsi="Times"/>
          <w:i/>
        </w:rPr>
        <w:t>C.</w:t>
      </w:r>
      <w:r w:rsidR="0025530E">
        <w:rPr>
          <w:rFonts w:ascii="Times" w:hAnsi="Times"/>
          <w:i/>
        </w:rPr>
        <w:t xml:space="preserve"> </w:t>
      </w:r>
      <w:r w:rsidR="00D26894" w:rsidRPr="00D26894">
        <w:rPr>
          <w:rFonts w:ascii="Times" w:hAnsi="Times"/>
          <w:i/>
        </w:rPr>
        <w:t>albicans, C.</w:t>
      </w:r>
      <w:r w:rsidR="0025530E">
        <w:rPr>
          <w:rFonts w:ascii="Times" w:hAnsi="Times"/>
          <w:i/>
        </w:rPr>
        <w:t xml:space="preserve"> </w:t>
      </w:r>
      <w:r w:rsidR="00D26894" w:rsidRPr="00D26894">
        <w:rPr>
          <w:rFonts w:ascii="Times" w:hAnsi="Times"/>
          <w:i/>
        </w:rPr>
        <w:t>glabrata, C.</w:t>
      </w:r>
      <w:r w:rsidR="0025530E">
        <w:rPr>
          <w:rFonts w:ascii="Times" w:hAnsi="Times"/>
          <w:i/>
        </w:rPr>
        <w:t xml:space="preserve"> </w:t>
      </w:r>
      <w:r w:rsidR="00D26894" w:rsidRPr="00D26894">
        <w:rPr>
          <w:rFonts w:ascii="Times" w:hAnsi="Times"/>
          <w:i/>
        </w:rPr>
        <w:t>lusitaniae</w:t>
      </w:r>
      <w:r w:rsidR="00D26894" w:rsidRPr="00D26894">
        <w:rPr>
          <w:rFonts w:ascii="Times" w:hAnsi="Times"/>
        </w:rPr>
        <w:t>)</w:t>
      </w:r>
      <w:r w:rsidR="00D26894">
        <w:rPr>
          <w:rFonts w:ascii="Times" w:hAnsi="Times"/>
        </w:rPr>
        <w:t xml:space="preserve"> phagocytées par les macrophages. Pour cela, nous avons choisi </w:t>
      </w:r>
      <w:r w:rsidR="004E7B36">
        <w:rPr>
          <w:rFonts w:ascii="Times" w:hAnsi="Times"/>
        </w:rPr>
        <w:t>de réaliser une</w:t>
      </w:r>
      <w:r w:rsidR="00D26894">
        <w:rPr>
          <w:rFonts w:ascii="Times" w:hAnsi="Times"/>
        </w:rPr>
        <w:t xml:space="preserve"> analyse protéomique.</w:t>
      </w:r>
    </w:p>
    <w:p w14:paraId="4674F5F0" w14:textId="085C332E" w:rsidR="007E505A" w:rsidRPr="0025530E" w:rsidRDefault="007C011A" w:rsidP="009C44C0">
      <w:pPr>
        <w:pStyle w:val="Titre2"/>
        <w:spacing w:line="360" w:lineRule="auto"/>
        <w:jc w:val="both"/>
      </w:pPr>
      <w:r>
        <w:t>Précédente étude</w:t>
      </w:r>
    </w:p>
    <w:p w14:paraId="46079AF4" w14:textId="6D29D7F2" w:rsidR="009C44C0" w:rsidRPr="00DC09B8" w:rsidRDefault="009C44C0" w:rsidP="00476DD2">
      <w:pPr>
        <w:pStyle w:val="Titre3"/>
        <w:spacing w:line="360" w:lineRule="auto"/>
        <w:jc w:val="both"/>
      </w:pPr>
      <w:r>
        <w:t xml:space="preserve">Modèle d’infection </w:t>
      </w:r>
      <w:r w:rsidRPr="009C44C0">
        <w:rPr>
          <w:i/>
        </w:rPr>
        <w:t>in vitro</w:t>
      </w:r>
    </w:p>
    <w:p w14:paraId="794E4BC8" w14:textId="0C9C51D6" w:rsidR="00DC09B8" w:rsidRDefault="00B11514" w:rsidP="006557F5">
      <w:pPr>
        <w:spacing w:line="360" w:lineRule="auto"/>
        <w:jc w:val="both"/>
        <w:rPr>
          <w:rFonts w:ascii="Times" w:hAnsi="Times"/>
        </w:rPr>
      </w:pPr>
      <w:r>
        <w:rPr>
          <w:rFonts w:ascii="Times" w:hAnsi="Times"/>
        </w:rPr>
        <w:t xml:space="preserve">     </w:t>
      </w:r>
      <w:r w:rsidR="009C44C0">
        <w:rPr>
          <w:rFonts w:ascii="Times" w:hAnsi="Times"/>
        </w:rPr>
        <w:t xml:space="preserve">Pour </w:t>
      </w:r>
      <w:r w:rsidR="0025530E">
        <w:rPr>
          <w:rFonts w:ascii="Times" w:hAnsi="Times"/>
        </w:rPr>
        <w:t>étudier</w:t>
      </w:r>
      <w:r w:rsidR="009C44C0">
        <w:rPr>
          <w:rFonts w:ascii="Times" w:hAnsi="Times"/>
        </w:rPr>
        <w:t xml:space="preserve"> l’intéraction entre les levures et les phagocytes, il a </w:t>
      </w:r>
      <w:r w:rsidR="0025530E">
        <w:rPr>
          <w:rFonts w:ascii="Times" w:hAnsi="Times"/>
        </w:rPr>
        <w:t>été développé, au laboratoire,</w:t>
      </w:r>
      <w:r w:rsidR="009C44C0">
        <w:rPr>
          <w:rFonts w:ascii="Times" w:hAnsi="Times"/>
        </w:rPr>
        <w:t xml:space="preserve"> un modèle d’infection des macrophages par les levures</w:t>
      </w:r>
      <w:r w:rsidR="00537FD2" w:rsidRPr="00537FD2">
        <w:rPr>
          <w:rFonts w:ascii="Times" w:hAnsi="Times"/>
          <w:vertAlign w:val="superscript"/>
        </w:rPr>
        <w:t>15</w:t>
      </w:r>
      <w:r w:rsidR="009C44C0">
        <w:rPr>
          <w:rFonts w:ascii="Times" w:hAnsi="Times"/>
        </w:rPr>
        <w:t xml:space="preserve">. La veille de l’infection, les levures </w:t>
      </w:r>
      <w:r w:rsidR="00DC09B8">
        <w:rPr>
          <w:rFonts w:ascii="Times" w:hAnsi="Times"/>
        </w:rPr>
        <w:t>ont été cultivées</w:t>
      </w:r>
      <w:r w:rsidR="009C44C0">
        <w:rPr>
          <w:rFonts w:ascii="Times" w:hAnsi="Times"/>
        </w:rPr>
        <w:t xml:space="preserve"> dans du Yeast extract Peptone Dextrose (YPD) et parallèlement les macrophages (lignée murine J774)</w:t>
      </w:r>
      <w:r w:rsidR="0018536D">
        <w:rPr>
          <w:rFonts w:ascii="Times" w:hAnsi="Times"/>
        </w:rPr>
        <w:t xml:space="preserve"> ont été</w:t>
      </w:r>
      <w:r w:rsidR="009C44C0">
        <w:rPr>
          <w:rFonts w:ascii="Times" w:hAnsi="Times"/>
        </w:rPr>
        <w:t xml:space="preserve"> </w:t>
      </w:r>
      <w:r w:rsidR="00DC09B8">
        <w:rPr>
          <w:rFonts w:ascii="Times" w:hAnsi="Times"/>
        </w:rPr>
        <w:t>mis à</w:t>
      </w:r>
      <w:r w:rsidR="009C44C0">
        <w:rPr>
          <w:rFonts w:ascii="Times" w:hAnsi="Times"/>
        </w:rPr>
        <w:t xml:space="preserve"> adhérer en flasque de culture et incubés </w:t>
      </w:r>
      <w:r w:rsidR="00133C33">
        <w:rPr>
          <w:rFonts w:ascii="Times" w:hAnsi="Times"/>
        </w:rPr>
        <w:t>pendant</w:t>
      </w:r>
      <w:r w:rsidR="009C44C0">
        <w:rPr>
          <w:rFonts w:ascii="Times" w:hAnsi="Times"/>
        </w:rPr>
        <w:t xml:space="preserve"> la nuit. Le lendemain, les macrophages </w:t>
      </w:r>
      <w:r w:rsidR="00DC09B8">
        <w:rPr>
          <w:rFonts w:ascii="Times" w:hAnsi="Times"/>
        </w:rPr>
        <w:t>ont été infectés</w:t>
      </w:r>
      <w:r w:rsidR="009C44C0">
        <w:rPr>
          <w:rFonts w:ascii="Times" w:hAnsi="Times"/>
        </w:rPr>
        <w:t xml:space="preserve"> par les levures avec une certaine Multiplicity Of Infection (MOI), le contrôle correspondant aux levures en culture dans les mêmes conditions en absence de macrophages. </w:t>
      </w:r>
    </w:p>
    <w:p w14:paraId="0F943B60" w14:textId="72FF9EA7" w:rsidR="00DC09B8" w:rsidRDefault="00133C33" w:rsidP="006557F5">
      <w:pPr>
        <w:spacing w:line="360" w:lineRule="auto"/>
        <w:jc w:val="both"/>
        <w:rPr>
          <w:rFonts w:ascii="Times" w:hAnsi="Times"/>
        </w:rPr>
      </w:pPr>
      <w:r>
        <w:rPr>
          <w:rFonts w:ascii="Times" w:hAnsi="Times"/>
        </w:rPr>
        <w:t xml:space="preserve">     Les</w:t>
      </w:r>
      <w:r w:rsidR="00DC09B8">
        <w:rPr>
          <w:rFonts w:ascii="Times" w:hAnsi="Times"/>
        </w:rPr>
        <w:t xml:space="preserve"> levures contrôles et internalisées ont été isolées</w:t>
      </w:r>
      <w:r>
        <w:rPr>
          <w:rFonts w:ascii="Times" w:hAnsi="Times"/>
        </w:rPr>
        <w:t xml:space="preserve"> t</w:t>
      </w:r>
      <w:r w:rsidRPr="00DC09B8">
        <w:rPr>
          <w:rFonts w:ascii="Times" w:hAnsi="Times"/>
        </w:rPr>
        <w:t xml:space="preserve">rois heures après </w:t>
      </w:r>
      <w:r>
        <w:rPr>
          <w:rFonts w:ascii="Times" w:hAnsi="Times"/>
        </w:rPr>
        <w:t xml:space="preserve">l’infection </w:t>
      </w:r>
      <w:r w:rsidR="00DC09B8">
        <w:rPr>
          <w:rFonts w:ascii="Times" w:hAnsi="Times"/>
        </w:rPr>
        <w:t>afin de réal</w:t>
      </w:r>
      <w:r w:rsidR="0018536D">
        <w:rPr>
          <w:rFonts w:ascii="Times" w:hAnsi="Times"/>
        </w:rPr>
        <w:t>iser l’extraction des protéines.</w:t>
      </w:r>
      <w:r>
        <w:rPr>
          <w:rFonts w:ascii="Times" w:hAnsi="Times"/>
        </w:rPr>
        <w:t xml:space="preserve"> Les expériences ont été réalisées en triplicat pour chaque condition.</w:t>
      </w:r>
    </w:p>
    <w:p w14:paraId="08684E0C" w14:textId="4FBA7291" w:rsidR="00941344" w:rsidRDefault="00133C33" w:rsidP="006557F5">
      <w:pPr>
        <w:spacing w:line="360" w:lineRule="auto"/>
        <w:jc w:val="both"/>
        <w:rPr>
          <w:rFonts w:ascii="Times" w:hAnsi="Times"/>
        </w:rPr>
      </w:pPr>
      <w:r>
        <w:rPr>
          <w:rFonts w:ascii="Times" w:hAnsi="Times"/>
        </w:rPr>
        <w:t xml:space="preserve">     </w:t>
      </w:r>
      <w:r w:rsidR="00941344">
        <w:rPr>
          <w:rFonts w:ascii="Times" w:hAnsi="Times"/>
        </w:rPr>
        <w:t xml:space="preserve">Les macrophages ont été lysés par du Triton x100 puis les levures ont été lavées </w:t>
      </w:r>
      <w:r>
        <w:rPr>
          <w:rFonts w:ascii="Times" w:hAnsi="Times"/>
        </w:rPr>
        <w:t>avant</w:t>
      </w:r>
      <w:r w:rsidR="00941344">
        <w:rPr>
          <w:rFonts w:ascii="Times" w:hAnsi="Times"/>
        </w:rPr>
        <w:t xml:space="preserve"> l’extraction protéique.</w:t>
      </w:r>
    </w:p>
    <w:p w14:paraId="624DAB2D" w14:textId="5A4F1432" w:rsidR="006557F5" w:rsidRDefault="00133C33" w:rsidP="006557F5">
      <w:pPr>
        <w:spacing w:line="360" w:lineRule="auto"/>
        <w:jc w:val="both"/>
        <w:rPr>
          <w:rFonts w:ascii="Times" w:hAnsi="Times"/>
        </w:rPr>
      </w:pPr>
      <w:r>
        <w:rPr>
          <w:rFonts w:ascii="Times" w:hAnsi="Times"/>
        </w:rPr>
        <w:t xml:space="preserve">     </w:t>
      </w:r>
      <w:r w:rsidR="00647C98">
        <w:rPr>
          <w:rFonts w:ascii="Times" w:hAnsi="Times"/>
        </w:rPr>
        <w:t xml:space="preserve">Les levures </w:t>
      </w:r>
      <w:r w:rsidR="0025530E">
        <w:rPr>
          <w:rFonts w:ascii="Times" w:hAnsi="Times"/>
        </w:rPr>
        <w:t>ont été</w:t>
      </w:r>
      <w:r w:rsidR="00647C98">
        <w:rPr>
          <w:rFonts w:ascii="Times" w:hAnsi="Times"/>
        </w:rPr>
        <w:t xml:space="preserve"> lysées, puis après centrifugation, le</w:t>
      </w:r>
      <w:r w:rsidR="007F5348">
        <w:rPr>
          <w:rFonts w:ascii="Times" w:hAnsi="Times"/>
        </w:rPr>
        <w:t xml:space="preserve">s protéines obtenues </w:t>
      </w:r>
      <w:r w:rsidR="0025530E">
        <w:rPr>
          <w:rFonts w:ascii="Times" w:hAnsi="Times"/>
        </w:rPr>
        <w:t>ont été</w:t>
      </w:r>
      <w:r w:rsidR="007F5348">
        <w:rPr>
          <w:rFonts w:ascii="Times" w:hAnsi="Times"/>
        </w:rPr>
        <w:t xml:space="preserve"> dosées et conservées à -20°C pour une analyse protéomique. </w:t>
      </w:r>
    </w:p>
    <w:p w14:paraId="0E7A2959" w14:textId="64E01BB7" w:rsidR="007F5348" w:rsidRDefault="007F5348" w:rsidP="006557F5">
      <w:pPr>
        <w:pStyle w:val="Titre3"/>
        <w:spacing w:line="360" w:lineRule="auto"/>
        <w:jc w:val="both"/>
      </w:pPr>
      <w:r>
        <w:t>Analyse protéomique</w:t>
      </w:r>
    </w:p>
    <w:p w14:paraId="4638CD64" w14:textId="6942C095" w:rsidR="00247766" w:rsidRPr="00441B08" w:rsidRDefault="00133C33" w:rsidP="00441B08">
      <w:pPr>
        <w:spacing w:line="360" w:lineRule="auto"/>
        <w:jc w:val="both"/>
        <w:rPr>
          <w:rFonts w:ascii="Times" w:hAnsi="Times"/>
        </w:rPr>
      </w:pPr>
      <w:r>
        <w:rPr>
          <w:rFonts w:ascii="Times" w:hAnsi="Times"/>
        </w:rPr>
        <w:t xml:space="preserve">     L</w:t>
      </w:r>
      <w:r w:rsidR="007F5348" w:rsidRPr="001D1B21">
        <w:rPr>
          <w:rFonts w:ascii="Times" w:hAnsi="Times"/>
        </w:rPr>
        <w:t>es extraits protéique</w:t>
      </w:r>
      <w:r w:rsidR="00BB1D62" w:rsidRPr="001D1B21">
        <w:rPr>
          <w:rFonts w:ascii="Times" w:hAnsi="Times"/>
        </w:rPr>
        <w:t>s préparés ont été confiés à une plateforme de protéomique</w:t>
      </w:r>
      <w:r>
        <w:rPr>
          <w:rFonts w:ascii="Times" w:hAnsi="Times"/>
        </w:rPr>
        <w:t xml:space="preserve"> à </w:t>
      </w:r>
      <w:r w:rsidR="00EE64B3">
        <w:rPr>
          <w:rFonts w:ascii="Times" w:hAnsi="Times"/>
        </w:rPr>
        <w:t>l’</w:t>
      </w:r>
      <w:r>
        <w:rPr>
          <w:rFonts w:ascii="Times" w:hAnsi="Times"/>
        </w:rPr>
        <w:t>Ecole Polytechnique Fédérale de Lausanne (EPFL)</w:t>
      </w:r>
      <w:r w:rsidR="00BB1D62" w:rsidRPr="001D1B21">
        <w:rPr>
          <w:rFonts w:ascii="Times" w:hAnsi="Times"/>
        </w:rPr>
        <w:t xml:space="preserve"> </w:t>
      </w:r>
      <w:r>
        <w:rPr>
          <w:rFonts w:ascii="Times" w:hAnsi="Times"/>
        </w:rPr>
        <w:t>en</w:t>
      </w:r>
      <w:r w:rsidR="00BB1D62" w:rsidRPr="001D1B21">
        <w:rPr>
          <w:rFonts w:ascii="Times" w:hAnsi="Times"/>
        </w:rPr>
        <w:t xml:space="preserve"> Suisse.</w:t>
      </w:r>
      <w:r w:rsidR="00BB1D62" w:rsidRPr="00BB1D62">
        <w:rPr>
          <w:rFonts w:ascii="Times" w:hAnsi="Times"/>
          <w:color w:val="FF0000"/>
        </w:rPr>
        <w:t xml:space="preserve"> </w:t>
      </w:r>
      <w:r w:rsidR="00624AAC">
        <w:rPr>
          <w:rFonts w:ascii="Times" w:hAnsi="Times"/>
        </w:rPr>
        <w:t xml:space="preserve">Les extraits </w:t>
      </w:r>
      <w:r w:rsidR="001D1B21">
        <w:rPr>
          <w:rFonts w:ascii="Times" w:hAnsi="Times"/>
        </w:rPr>
        <w:t>ont été</w:t>
      </w:r>
      <w:r w:rsidR="00624AAC">
        <w:rPr>
          <w:rFonts w:ascii="Times" w:hAnsi="Times"/>
        </w:rPr>
        <w:t xml:space="preserve"> soumis à une double digestion afin d’obtenir des peptides. Il </w:t>
      </w:r>
      <w:r w:rsidR="001D1B21">
        <w:rPr>
          <w:rFonts w:ascii="Times" w:hAnsi="Times"/>
        </w:rPr>
        <w:t>a</w:t>
      </w:r>
      <w:r w:rsidR="00602F6B">
        <w:rPr>
          <w:rFonts w:ascii="Times" w:hAnsi="Times"/>
        </w:rPr>
        <w:t xml:space="preserve"> ensuite</w:t>
      </w:r>
      <w:r w:rsidR="001D1B21">
        <w:rPr>
          <w:rFonts w:ascii="Times" w:hAnsi="Times"/>
        </w:rPr>
        <w:t xml:space="preserve"> fallu</w:t>
      </w:r>
      <w:r w:rsidR="00624AAC">
        <w:rPr>
          <w:rFonts w:ascii="Times" w:hAnsi="Times"/>
        </w:rPr>
        <w:t xml:space="preserve"> identifier puis quantifier ces protéines </w:t>
      </w:r>
      <w:r w:rsidR="00BB1D62">
        <w:rPr>
          <w:rFonts w:ascii="Times" w:hAnsi="Times"/>
        </w:rPr>
        <w:t xml:space="preserve">grâce à une technique de </w:t>
      </w:r>
      <w:r w:rsidR="006E6C3B">
        <w:rPr>
          <w:rFonts w:ascii="Times" w:hAnsi="Times"/>
        </w:rPr>
        <w:t xml:space="preserve">chromatographie liquide couplée </w:t>
      </w:r>
      <w:r w:rsidR="00247766">
        <w:rPr>
          <w:rFonts w:ascii="Times" w:hAnsi="Times"/>
        </w:rPr>
        <w:t>à de la spectrométrie de masse </w:t>
      </w:r>
      <w:r w:rsidR="006E6C3B">
        <w:rPr>
          <w:rFonts w:ascii="Times" w:hAnsi="Times"/>
        </w:rPr>
        <w:t xml:space="preserve">en tandem (LC-MS/MS). </w:t>
      </w:r>
      <w:r w:rsidR="001D1B21">
        <w:rPr>
          <w:rFonts w:ascii="Times" w:hAnsi="Times"/>
        </w:rPr>
        <w:t xml:space="preserve">Une expérience pilote </w:t>
      </w:r>
      <w:r w:rsidR="00EE64B3">
        <w:rPr>
          <w:rFonts w:ascii="Times" w:hAnsi="Times"/>
        </w:rPr>
        <w:t xml:space="preserve">sur </w:t>
      </w:r>
      <w:r w:rsidR="00EE64B3" w:rsidRPr="00EE64B3">
        <w:rPr>
          <w:rFonts w:ascii="Times" w:hAnsi="Times"/>
          <w:i/>
        </w:rPr>
        <w:t>C. albicans</w:t>
      </w:r>
      <w:r w:rsidR="00EE64B3">
        <w:rPr>
          <w:rFonts w:ascii="Times" w:hAnsi="Times"/>
        </w:rPr>
        <w:t xml:space="preserve"> </w:t>
      </w:r>
      <w:r w:rsidR="001D1B21">
        <w:rPr>
          <w:rFonts w:ascii="Times" w:hAnsi="Times"/>
        </w:rPr>
        <w:t>avait été réalisée, avec un marquage diméthyle, puis</w:t>
      </w:r>
      <w:r w:rsidR="00EE64B3">
        <w:rPr>
          <w:rFonts w:ascii="Times" w:hAnsi="Times"/>
        </w:rPr>
        <w:t>,</w:t>
      </w:r>
      <w:r w:rsidR="001D1B21">
        <w:rPr>
          <w:rFonts w:ascii="Times" w:hAnsi="Times"/>
        </w:rPr>
        <w:t xml:space="preserve"> suite à l’acquisition par la plateforme</w:t>
      </w:r>
      <w:r w:rsidR="006177E1">
        <w:rPr>
          <w:rFonts w:ascii="Times" w:hAnsi="Times"/>
        </w:rPr>
        <w:t xml:space="preserve"> d’un</w:t>
      </w:r>
      <w:r w:rsidR="001D1B21">
        <w:rPr>
          <w:rFonts w:ascii="Times" w:hAnsi="Times"/>
        </w:rPr>
        <w:t xml:space="preserve"> spectromètre plus sensible, l</w:t>
      </w:r>
      <w:r w:rsidR="00BB1D62">
        <w:rPr>
          <w:rFonts w:ascii="Times" w:hAnsi="Times"/>
        </w:rPr>
        <w:t>a méthode Label</w:t>
      </w:r>
      <w:r w:rsidR="006E6C3B">
        <w:rPr>
          <w:rFonts w:ascii="Times" w:hAnsi="Times"/>
        </w:rPr>
        <w:t>-</w:t>
      </w:r>
      <w:r w:rsidR="00BB1D62">
        <w:rPr>
          <w:rFonts w:ascii="Times" w:hAnsi="Times"/>
        </w:rPr>
        <w:t>Free a</w:t>
      </w:r>
      <w:r w:rsidR="00247766">
        <w:rPr>
          <w:rFonts w:ascii="Times" w:hAnsi="Times"/>
        </w:rPr>
        <w:t xml:space="preserve"> </w:t>
      </w:r>
      <w:r w:rsidR="00BB1D62">
        <w:rPr>
          <w:rFonts w:ascii="Times" w:hAnsi="Times"/>
        </w:rPr>
        <w:t xml:space="preserve">été </w:t>
      </w:r>
      <w:r w:rsidR="001D1B21">
        <w:rPr>
          <w:rFonts w:ascii="Times" w:hAnsi="Times"/>
        </w:rPr>
        <w:t>utilisée</w:t>
      </w:r>
      <w:r w:rsidR="00EE64B3">
        <w:rPr>
          <w:rFonts w:ascii="Times" w:hAnsi="Times"/>
        </w:rPr>
        <w:t xml:space="preserve"> pour les trois espèces</w:t>
      </w:r>
      <w:r w:rsidR="001D1B21">
        <w:rPr>
          <w:rFonts w:ascii="Times" w:hAnsi="Times"/>
        </w:rPr>
        <w:t xml:space="preserve">. </w:t>
      </w:r>
      <w:r w:rsidR="00441B08" w:rsidRPr="00441B08">
        <w:rPr>
          <w:rFonts w:ascii="Times" w:hAnsi="Times"/>
        </w:rPr>
        <w:t xml:space="preserve">Les protéines identifiées comme étant statistiquement dérégulées </w:t>
      </w:r>
      <w:r w:rsidR="007C011A">
        <w:rPr>
          <w:rFonts w:ascii="Times" w:hAnsi="Times"/>
        </w:rPr>
        <w:t>ont été</w:t>
      </w:r>
      <w:r w:rsidR="00441B08" w:rsidRPr="00441B08">
        <w:rPr>
          <w:rFonts w:ascii="Times" w:hAnsi="Times"/>
        </w:rPr>
        <w:t xml:space="preserve"> sélectionnées et analysées par bioinformatique. </w:t>
      </w:r>
    </w:p>
    <w:p w14:paraId="377C7A23" w14:textId="17856632" w:rsidR="00441B08" w:rsidRPr="00441B08" w:rsidRDefault="00441B08" w:rsidP="00441B08">
      <w:pPr>
        <w:pStyle w:val="Titre3"/>
        <w:spacing w:line="360" w:lineRule="auto"/>
        <w:jc w:val="both"/>
      </w:pPr>
      <w:r>
        <w:t>Analyse Bioinformatique</w:t>
      </w:r>
    </w:p>
    <w:p w14:paraId="18233EA0" w14:textId="7FE8D452" w:rsidR="007C011A" w:rsidRDefault="00B11514" w:rsidP="002A6A70">
      <w:pPr>
        <w:spacing w:line="360" w:lineRule="auto"/>
        <w:jc w:val="both"/>
        <w:rPr>
          <w:rFonts w:ascii="Times" w:hAnsi="Times"/>
        </w:rPr>
      </w:pPr>
      <w:r>
        <w:rPr>
          <w:rFonts w:ascii="Times" w:hAnsi="Times"/>
        </w:rPr>
        <w:t xml:space="preserve">     </w:t>
      </w:r>
      <w:r w:rsidR="001D1B21">
        <w:rPr>
          <w:rFonts w:ascii="Times" w:hAnsi="Times"/>
        </w:rPr>
        <w:t xml:space="preserve">Les résultats de la protéomique de </w:t>
      </w:r>
      <w:r w:rsidR="00EE64B3">
        <w:rPr>
          <w:rFonts w:ascii="Times" w:hAnsi="Times"/>
          <w:i/>
        </w:rPr>
        <w:t>C.</w:t>
      </w:r>
      <w:r w:rsidR="001D1B21" w:rsidRPr="00441B08">
        <w:rPr>
          <w:rFonts w:ascii="Times" w:hAnsi="Times"/>
          <w:i/>
        </w:rPr>
        <w:t xml:space="preserve"> albicans</w:t>
      </w:r>
      <w:r w:rsidR="001D1B21">
        <w:rPr>
          <w:rFonts w:ascii="Times" w:hAnsi="Times"/>
        </w:rPr>
        <w:t xml:space="preserve"> ont été analysés manuellement. </w:t>
      </w:r>
      <w:r w:rsidR="00137207">
        <w:rPr>
          <w:rFonts w:ascii="Times" w:hAnsi="Times"/>
        </w:rPr>
        <w:t xml:space="preserve">Chaque protéine identifiée comme </w:t>
      </w:r>
      <w:r w:rsidR="00EE64B3">
        <w:rPr>
          <w:rFonts w:ascii="Times" w:hAnsi="Times"/>
        </w:rPr>
        <w:t xml:space="preserve">statistiquement </w:t>
      </w:r>
      <w:r w:rsidR="00137207">
        <w:rPr>
          <w:rFonts w:ascii="Times" w:hAnsi="Times"/>
        </w:rPr>
        <w:t xml:space="preserve">dérégulée </w:t>
      </w:r>
      <w:r w:rsidR="0007788B">
        <w:rPr>
          <w:rFonts w:ascii="Times" w:hAnsi="Times"/>
        </w:rPr>
        <w:t>a été</w:t>
      </w:r>
      <w:r w:rsidR="00137207">
        <w:rPr>
          <w:rFonts w:ascii="Times" w:hAnsi="Times"/>
        </w:rPr>
        <w:t xml:space="preserve"> comparée</w:t>
      </w:r>
      <w:r w:rsidR="00606430">
        <w:rPr>
          <w:rFonts w:ascii="Times" w:hAnsi="Times"/>
        </w:rPr>
        <w:t xml:space="preserve"> par BLAST (Basic Alignment Search </w:t>
      </w:r>
      <w:proofErr w:type="spellStart"/>
      <w:r w:rsidR="00606430">
        <w:rPr>
          <w:rFonts w:ascii="Times" w:hAnsi="Times"/>
        </w:rPr>
        <w:t>Tool</w:t>
      </w:r>
      <w:proofErr w:type="spellEnd"/>
      <w:r w:rsidR="00606430">
        <w:rPr>
          <w:rFonts w:ascii="Times" w:hAnsi="Times"/>
        </w:rPr>
        <w:t>)</w:t>
      </w:r>
      <w:r w:rsidR="00137207">
        <w:rPr>
          <w:rFonts w:ascii="Times" w:hAnsi="Times"/>
        </w:rPr>
        <w:t xml:space="preserve"> sur la base de l’homologie de séquences en utilisant</w:t>
      </w:r>
      <w:r w:rsidR="00606430">
        <w:rPr>
          <w:rFonts w:ascii="Times" w:hAnsi="Times"/>
        </w:rPr>
        <w:t xml:space="preserve"> les bases de données</w:t>
      </w:r>
      <w:r w:rsidR="0007788B">
        <w:rPr>
          <w:rFonts w:ascii="Times" w:hAnsi="Times"/>
        </w:rPr>
        <w:t xml:space="preserve"> Uniprot (</w:t>
      </w:r>
      <w:hyperlink r:id="rId16" w:history="1">
        <w:r w:rsidR="0007788B" w:rsidRPr="00C609AC">
          <w:rPr>
            <w:rStyle w:val="Lienhypertexte"/>
            <w:rFonts w:ascii="Times" w:hAnsi="Times"/>
          </w:rPr>
          <w:t>http://www.uniprot.org</w:t>
        </w:r>
      </w:hyperlink>
      <w:r w:rsidR="0007788B">
        <w:rPr>
          <w:rFonts w:ascii="Times" w:hAnsi="Times"/>
        </w:rPr>
        <w:t xml:space="preserve">), </w:t>
      </w:r>
      <w:r w:rsidR="00606430">
        <w:rPr>
          <w:rFonts w:ascii="Times" w:hAnsi="Times"/>
        </w:rPr>
        <w:t>ou</w:t>
      </w:r>
      <w:r w:rsidR="007C011A">
        <w:rPr>
          <w:rFonts w:ascii="Times" w:hAnsi="Times"/>
        </w:rPr>
        <w:t xml:space="preserve"> </w:t>
      </w:r>
      <w:r w:rsidR="0007788B">
        <w:rPr>
          <w:rFonts w:ascii="Times" w:hAnsi="Times"/>
        </w:rPr>
        <w:t xml:space="preserve">CG </w:t>
      </w:r>
      <w:proofErr w:type="spellStart"/>
      <w:r w:rsidR="0007788B">
        <w:rPr>
          <w:rFonts w:ascii="Times" w:hAnsi="Times"/>
        </w:rPr>
        <w:t>DataBase</w:t>
      </w:r>
      <w:proofErr w:type="spellEnd"/>
      <w:r w:rsidR="0007788B">
        <w:rPr>
          <w:rFonts w:ascii="Times" w:hAnsi="Times"/>
        </w:rPr>
        <w:t xml:space="preserve"> (</w:t>
      </w:r>
      <w:hyperlink r:id="rId17" w:history="1">
        <w:r w:rsidR="0007788B" w:rsidRPr="00C609AC">
          <w:rPr>
            <w:rStyle w:val="Lienhypertexte"/>
            <w:rFonts w:ascii="Times" w:hAnsi="Times"/>
          </w:rPr>
          <w:t>http://www.candidagenome.org</w:t>
        </w:r>
      </w:hyperlink>
      <w:r w:rsidR="0007788B">
        <w:rPr>
          <w:rFonts w:ascii="Times" w:hAnsi="Times"/>
        </w:rPr>
        <w:t xml:space="preserve">), </w:t>
      </w:r>
      <w:r w:rsidR="00137207">
        <w:rPr>
          <w:rFonts w:ascii="Times" w:hAnsi="Times"/>
        </w:rPr>
        <w:t>afin de attribuer une fonction putative</w:t>
      </w:r>
      <w:r w:rsidR="002379AF">
        <w:rPr>
          <w:rFonts w:ascii="Times" w:hAnsi="Times"/>
        </w:rPr>
        <w:t xml:space="preserve"> aux protéines non caractérisées</w:t>
      </w:r>
      <w:r w:rsidR="00985EE5">
        <w:rPr>
          <w:rFonts w:ascii="Times" w:hAnsi="Times"/>
        </w:rPr>
        <w:t xml:space="preserve">. </w:t>
      </w:r>
      <w:r w:rsidR="00B10977">
        <w:rPr>
          <w:rFonts w:ascii="Times" w:hAnsi="Times"/>
        </w:rPr>
        <w:t xml:space="preserve">Les résultats </w:t>
      </w:r>
      <w:r w:rsidR="007C6E1D">
        <w:rPr>
          <w:rFonts w:ascii="Times" w:hAnsi="Times"/>
        </w:rPr>
        <w:t xml:space="preserve">préliminaires </w:t>
      </w:r>
      <w:r w:rsidR="00B10977">
        <w:rPr>
          <w:rFonts w:ascii="Times" w:hAnsi="Times"/>
        </w:rPr>
        <w:t>ont permis</w:t>
      </w:r>
      <w:r w:rsidR="007C011A">
        <w:rPr>
          <w:rFonts w:ascii="Times" w:hAnsi="Times"/>
        </w:rPr>
        <w:t xml:space="preserve"> d’identifier une inhibition de la transcription et de la traduction</w:t>
      </w:r>
      <w:r w:rsidR="007C6E1D">
        <w:rPr>
          <w:rFonts w:ascii="Times" w:hAnsi="Times"/>
        </w:rPr>
        <w:t xml:space="preserve"> et du métabolisme du carbone</w:t>
      </w:r>
      <w:r w:rsidR="007C011A">
        <w:rPr>
          <w:rFonts w:ascii="Times" w:hAnsi="Times"/>
        </w:rPr>
        <w:t>, ainsi qu’une induction de la β-oxydation, et du cycle du glyoxylate. Cette expérience a donné des résultats compatibles avec les données bibliographiques</w:t>
      </w:r>
      <w:r w:rsidR="00F64735" w:rsidRPr="00F64735">
        <w:rPr>
          <w:rFonts w:ascii="Times" w:hAnsi="Times"/>
          <w:vertAlign w:val="superscript"/>
        </w:rPr>
        <w:t>7</w:t>
      </w:r>
      <w:r w:rsidR="007C011A">
        <w:rPr>
          <w:rFonts w:ascii="Times" w:hAnsi="Times"/>
        </w:rPr>
        <w:t xml:space="preserve"> et les données préalablement obtenues au laboratoire. </w:t>
      </w:r>
    </w:p>
    <w:p w14:paraId="37140530" w14:textId="08314470" w:rsidR="007F5348" w:rsidRDefault="0025530E" w:rsidP="006557F5">
      <w:pPr>
        <w:pStyle w:val="Titre2"/>
        <w:spacing w:line="360" w:lineRule="auto"/>
        <w:jc w:val="both"/>
      </w:pPr>
      <w:r>
        <w:t>Projet de Stage</w:t>
      </w:r>
    </w:p>
    <w:p w14:paraId="0FBDF58A" w14:textId="75A01A13" w:rsidR="006557F5" w:rsidRPr="006557F5" w:rsidRDefault="0052138C" w:rsidP="006557F5">
      <w:pPr>
        <w:pStyle w:val="Titre3"/>
        <w:spacing w:line="360" w:lineRule="auto"/>
      </w:pPr>
      <w:r>
        <w:t>Analyse Comparative</w:t>
      </w:r>
    </w:p>
    <w:p w14:paraId="4D5F5E2C" w14:textId="77777777" w:rsidR="0005769C" w:rsidRDefault="00A84A32" w:rsidP="000A7C5E">
      <w:pPr>
        <w:spacing w:line="360" w:lineRule="auto"/>
        <w:jc w:val="both"/>
        <w:rPr>
          <w:ins w:id="0" w:author="patricia thebault" w:date="2017-12-07T10:25:00Z"/>
          <w:rFonts w:ascii="Times" w:hAnsi="Times"/>
        </w:rPr>
      </w:pPr>
      <w:r>
        <w:rPr>
          <w:rFonts w:ascii="Times" w:hAnsi="Times"/>
        </w:rPr>
        <w:t xml:space="preserve">     </w:t>
      </w:r>
      <w:r w:rsidR="007C011A">
        <w:rPr>
          <w:rFonts w:ascii="Times" w:hAnsi="Times"/>
        </w:rPr>
        <w:t>L’analyse du protéome</w:t>
      </w:r>
      <w:r w:rsidR="00F64735">
        <w:rPr>
          <w:rFonts w:ascii="Times" w:hAnsi="Times"/>
        </w:rPr>
        <w:t xml:space="preserve"> de </w:t>
      </w:r>
      <w:r w:rsidR="00F64735" w:rsidRPr="000A7C5E">
        <w:rPr>
          <w:rFonts w:ascii="Times" w:hAnsi="Times"/>
          <w:i/>
        </w:rPr>
        <w:t>C. glabrata</w:t>
      </w:r>
      <w:r w:rsidR="00F64735">
        <w:rPr>
          <w:rFonts w:ascii="Times" w:hAnsi="Times"/>
        </w:rPr>
        <w:t xml:space="preserve"> et </w:t>
      </w:r>
      <w:r w:rsidR="00F64735" w:rsidRPr="000A7C5E">
        <w:rPr>
          <w:rFonts w:ascii="Times" w:hAnsi="Times"/>
          <w:i/>
        </w:rPr>
        <w:t>C.</w:t>
      </w:r>
      <w:r w:rsidR="00F64735">
        <w:rPr>
          <w:rFonts w:ascii="Times" w:hAnsi="Times"/>
          <w:i/>
        </w:rPr>
        <w:t xml:space="preserve"> </w:t>
      </w:r>
      <w:r w:rsidR="00F64735" w:rsidRPr="000A7C5E">
        <w:rPr>
          <w:rFonts w:ascii="Times" w:hAnsi="Times"/>
          <w:i/>
        </w:rPr>
        <w:t>lusitaniae</w:t>
      </w:r>
      <w:r w:rsidR="007C011A">
        <w:rPr>
          <w:rFonts w:ascii="Times" w:hAnsi="Times"/>
        </w:rPr>
        <w:t xml:space="preserve"> a mis en lumière plus de 1000 protéines dérégulées. Ces données brutes seront analysées </w:t>
      </w:r>
      <w:r w:rsidR="00257152">
        <w:rPr>
          <w:rFonts w:ascii="Times" w:hAnsi="Times"/>
        </w:rPr>
        <w:t>sur</w:t>
      </w:r>
      <w:r w:rsidR="007C011A">
        <w:rPr>
          <w:rFonts w:ascii="Times" w:hAnsi="Times"/>
        </w:rPr>
        <w:t xml:space="preserve"> plusieurs niveaux d’où la nécessité de développer divers outils bioinformatiques.</w:t>
      </w:r>
      <w:r w:rsidR="00F64735">
        <w:rPr>
          <w:rFonts w:ascii="Times" w:hAnsi="Times"/>
        </w:rPr>
        <w:t xml:space="preserve"> Le génome de notre modèle d’étude, C. </w:t>
      </w:r>
      <w:r w:rsidR="00F64735" w:rsidRPr="007C011A">
        <w:rPr>
          <w:rFonts w:ascii="Times" w:hAnsi="Times"/>
          <w:i/>
        </w:rPr>
        <w:t>lusitaniae</w:t>
      </w:r>
      <w:r w:rsidR="00F64735">
        <w:rPr>
          <w:rFonts w:ascii="Times" w:hAnsi="Times"/>
          <w:i/>
        </w:rPr>
        <w:t xml:space="preserve"> </w:t>
      </w:r>
      <w:r w:rsidR="00F64735">
        <w:rPr>
          <w:rFonts w:ascii="Times" w:hAnsi="Times"/>
        </w:rPr>
        <w:t>6936, a récemment été séquencé et</w:t>
      </w:r>
      <w:r w:rsidR="007C011A">
        <w:rPr>
          <w:rFonts w:ascii="Times" w:hAnsi="Times"/>
        </w:rPr>
        <w:t xml:space="preserve"> annoté </w:t>
      </w:r>
      <w:r w:rsidR="00F64735">
        <w:rPr>
          <w:rFonts w:ascii="Times" w:hAnsi="Times"/>
        </w:rPr>
        <w:t>en collaboration avec P. Durrens</w:t>
      </w:r>
      <w:r w:rsidR="00F64735" w:rsidRPr="00F64735">
        <w:rPr>
          <w:rFonts w:ascii="Times" w:hAnsi="Times"/>
          <w:vertAlign w:val="superscript"/>
        </w:rPr>
        <w:t>10</w:t>
      </w:r>
      <w:r w:rsidR="00F64735" w:rsidRPr="00F64735">
        <w:rPr>
          <w:rFonts w:ascii="Times" w:hAnsi="Times"/>
        </w:rPr>
        <w:t xml:space="preserve">. </w:t>
      </w:r>
      <w:r w:rsidR="00F64735">
        <w:rPr>
          <w:rFonts w:ascii="Times" w:hAnsi="Times"/>
        </w:rPr>
        <w:t>Un t</w:t>
      </w:r>
      <w:r w:rsidR="000A7C5E">
        <w:rPr>
          <w:rFonts w:ascii="Times" w:hAnsi="Times"/>
        </w:rPr>
        <w:t>ableau récapitulatif des</w:t>
      </w:r>
      <w:r w:rsidR="00F64735">
        <w:rPr>
          <w:rFonts w:ascii="Times" w:hAnsi="Times"/>
        </w:rPr>
        <w:t xml:space="preserve"> résultats</w:t>
      </w:r>
      <w:r w:rsidR="000A7C5E">
        <w:rPr>
          <w:rFonts w:ascii="Times" w:hAnsi="Times"/>
        </w:rPr>
        <w:t xml:space="preserve"> BLAST</w:t>
      </w:r>
      <w:r w:rsidR="00F64735">
        <w:rPr>
          <w:rFonts w:ascii="Times" w:hAnsi="Times"/>
        </w:rPr>
        <w:t>p</w:t>
      </w:r>
      <w:r w:rsidR="000A7C5E">
        <w:rPr>
          <w:rFonts w:ascii="Times" w:hAnsi="Times"/>
        </w:rPr>
        <w:t xml:space="preserve"> de chaque ORF de </w:t>
      </w:r>
      <w:r w:rsidR="000A7C5E" w:rsidRPr="000A7C5E">
        <w:rPr>
          <w:rFonts w:ascii="Times" w:hAnsi="Times"/>
          <w:i/>
        </w:rPr>
        <w:t>C.</w:t>
      </w:r>
      <w:r w:rsidR="000A7C5E">
        <w:rPr>
          <w:rFonts w:ascii="Times" w:hAnsi="Times"/>
        </w:rPr>
        <w:t xml:space="preserve"> </w:t>
      </w:r>
      <w:r w:rsidR="000A7C5E" w:rsidRPr="000A7C5E">
        <w:rPr>
          <w:rFonts w:ascii="Times" w:hAnsi="Times"/>
          <w:i/>
        </w:rPr>
        <w:t>lusitaniae</w:t>
      </w:r>
      <w:r w:rsidR="000A7C5E">
        <w:rPr>
          <w:rFonts w:ascii="Times" w:hAnsi="Times"/>
          <w:i/>
        </w:rPr>
        <w:t xml:space="preserve"> </w:t>
      </w:r>
      <w:r w:rsidR="000A7C5E">
        <w:rPr>
          <w:rFonts w:ascii="Times" w:hAnsi="Times"/>
        </w:rPr>
        <w:t xml:space="preserve">identifiant les plus proches orthologues chez d’autres levures (les trois </w:t>
      </w:r>
      <w:r w:rsidR="000A7C5E" w:rsidRPr="00137207">
        <w:rPr>
          <w:rFonts w:ascii="Times" w:hAnsi="Times"/>
          <w:i/>
        </w:rPr>
        <w:t>Candida</w:t>
      </w:r>
      <w:r w:rsidR="000A7C5E">
        <w:rPr>
          <w:rFonts w:ascii="Times" w:hAnsi="Times"/>
          <w:i/>
        </w:rPr>
        <w:t xml:space="preserve"> </w:t>
      </w:r>
      <w:r w:rsidR="000A7C5E">
        <w:rPr>
          <w:rFonts w:ascii="Times" w:hAnsi="Times"/>
        </w:rPr>
        <w:t xml:space="preserve">étudiée, </w:t>
      </w:r>
      <w:r w:rsidR="000A7C5E" w:rsidRPr="00137207">
        <w:rPr>
          <w:rFonts w:ascii="Times" w:hAnsi="Times"/>
          <w:i/>
        </w:rPr>
        <w:t>S.</w:t>
      </w:r>
      <w:r w:rsidR="00257152">
        <w:rPr>
          <w:rFonts w:ascii="Times" w:hAnsi="Times"/>
          <w:i/>
        </w:rPr>
        <w:t xml:space="preserve"> </w:t>
      </w:r>
      <w:r w:rsidR="000A7C5E" w:rsidRPr="00137207">
        <w:rPr>
          <w:rFonts w:ascii="Times" w:hAnsi="Times"/>
          <w:i/>
        </w:rPr>
        <w:t>cerevisiae</w:t>
      </w:r>
      <w:r w:rsidR="000A7C5E">
        <w:rPr>
          <w:rFonts w:ascii="Times" w:hAnsi="Times"/>
          <w:i/>
        </w:rPr>
        <w:t xml:space="preserve"> </w:t>
      </w:r>
      <w:r w:rsidR="000A7C5E">
        <w:rPr>
          <w:rFonts w:ascii="Times" w:hAnsi="Times"/>
        </w:rPr>
        <w:t xml:space="preserve">et </w:t>
      </w:r>
      <w:r w:rsidR="00F64735">
        <w:rPr>
          <w:rFonts w:ascii="Times" w:hAnsi="Times"/>
          <w:i/>
        </w:rPr>
        <w:t xml:space="preserve">Debaromyces </w:t>
      </w:r>
      <w:r w:rsidR="00257152">
        <w:rPr>
          <w:rFonts w:ascii="Times" w:hAnsi="Times"/>
          <w:i/>
        </w:rPr>
        <w:t xml:space="preserve"> </w:t>
      </w:r>
      <w:r w:rsidR="000A7C5E" w:rsidRPr="00137207">
        <w:rPr>
          <w:rFonts w:ascii="Times" w:hAnsi="Times"/>
          <w:i/>
        </w:rPr>
        <w:t>hansenii</w:t>
      </w:r>
      <w:r w:rsidR="000A7C5E">
        <w:rPr>
          <w:rFonts w:ascii="Times" w:hAnsi="Times"/>
        </w:rPr>
        <w:t>)</w:t>
      </w:r>
      <w:r w:rsidR="00F64735">
        <w:rPr>
          <w:rFonts w:ascii="Times" w:hAnsi="Times"/>
        </w:rPr>
        <w:t xml:space="preserve"> a été construit</w:t>
      </w:r>
      <w:ins w:id="1" w:author="patricia thebault" w:date="2017-12-07T10:25:00Z">
        <w:r w:rsidR="009C72C6">
          <w:rPr>
            <w:rFonts w:ascii="Times" w:hAnsi="Times"/>
          </w:rPr>
          <w:t xml:space="preserve"> en se basant sur des méthodes classiques en bioinformatique pour la prédiction d</w:t>
        </w:r>
        <w:r w:rsidR="0005769C">
          <w:rPr>
            <w:rFonts w:ascii="Times" w:hAnsi="Times"/>
          </w:rPr>
          <w:t xml:space="preserve">es </w:t>
        </w:r>
        <w:proofErr w:type="spellStart"/>
        <w:r w:rsidR="0005769C">
          <w:rPr>
            <w:rFonts w:ascii="Times" w:hAnsi="Times"/>
          </w:rPr>
          <w:t>orthologues</w:t>
        </w:r>
        <w:proofErr w:type="spellEnd"/>
        <w:r w:rsidR="0005769C">
          <w:rPr>
            <w:rFonts w:ascii="Times" w:hAnsi="Times"/>
          </w:rPr>
          <w:t xml:space="preserve"> (BDBH : meilleurs hits réciproques).</w:t>
        </w:r>
      </w:ins>
    </w:p>
    <w:p w14:paraId="72FD08D0" w14:textId="7E5BBB30" w:rsidR="0005769C" w:rsidRPr="0005769C" w:rsidRDefault="0005769C" w:rsidP="0005769C">
      <w:pPr>
        <w:spacing w:line="360" w:lineRule="auto"/>
        <w:jc w:val="both"/>
        <w:rPr>
          <w:ins w:id="2" w:author="patricia thebault" w:date="2017-12-07T10:26:00Z"/>
          <w:rFonts w:ascii="Times" w:hAnsi="Times"/>
        </w:rPr>
      </w:pPr>
      <w:ins w:id="3" w:author="patricia thebault" w:date="2017-12-07T10:26:00Z">
        <w:r w:rsidRPr="0005769C">
          <w:rPr>
            <w:rFonts w:ascii="Times" w:hAnsi="Times"/>
          </w:rPr>
          <w:t>La comparaison de réseau métabolique est un problème fondamental en Bioinformatique et présente plusieurs applications allant l’identification des fonctions qui leur sont communes/spécifiques à la compréhension de différences essentielles dans le phénotype</w:t>
        </w:r>
      </w:ins>
      <w:ins w:id="4" w:author="patricia thebault" w:date="2017-12-07T10:50:00Z">
        <w:r w:rsidR="00B35CBB">
          <w:rPr>
            <w:rFonts w:ascii="Times" w:hAnsi="Times"/>
          </w:rPr>
          <w:t xml:space="preserve"> (</w:t>
        </w:r>
        <w:proofErr w:type="spellStart"/>
        <w:r w:rsidR="00B35CBB">
          <w:rPr>
            <w:rFonts w:ascii="Times" w:hAnsi="Times"/>
          </w:rPr>
          <w:t>core</w:t>
        </w:r>
        <w:proofErr w:type="spellEnd"/>
        <w:r w:rsidR="00B35CBB">
          <w:rPr>
            <w:rFonts w:ascii="Times" w:hAnsi="Times"/>
          </w:rPr>
          <w:t>/pan génome)</w:t>
        </w:r>
      </w:ins>
      <w:ins w:id="5" w:author="patricia thebault" w:date="2017-12-07T10:26:00Z">
        <w:r w:rsidRPr="0005769C">
          <w:rPr>
            <w:rFonts w:ascii="Times" w:hAnsi="Times"/>
          </w:rPr>
          <w:t xml:space="preserve">. Ainsi, il est crucial de pouvoir  identifier certains enzymes en analysant l’impact de leur absence/présence dans leurs réseaux métaboliques, et de relier ces informations au phénotype pour tendre vers la biologie des systèmes. D’un point de vue </w:t>
        </w:r>
      </w:ins>
      <w:ins w:id="6" w:author="patricia thebault" w:date="2017-12-07T10:47:00Z">
        <w:r w:rsidR="00B35CBB">
          <w:rPr>
            <w:rFonts w:ascii="Times" w:hAnsi="Times"/>
          </w:rPr>
          <w:t>bio</w:t>
        </w:r>
      </w:ins>
      <w:ins w:id="7" w:author="patricia thebault" w:date="2017-12-07T10:26:00Z">
        <w:r w:rsidRPr="0005769C">
          <w:rPr>
            <w:rFonts w:ascii="Times" w:hAnsi="Times"/>
          </w:rPr>
          <w:t xml:space="preserve">informatique, il s’agit de comprendre la combinatoire des interactions moléculaires et les liens entre cette combinatoire et l’émergence d’un comportement </w:t>
        </w:r>
      </w:ins>
      <w:ins w:id="8" w:author="patricia thebault" w:date="2017-12-07T10:47:00Z">
        <w:r w:rsidR="00B35CBB">
          <w:rPr>
            <w:rFonts w:ascii="Times" w:hAnsi="Times"/>
          </w:rPr>
          <w:t>commun ou atypique de bactéries</w:t>
        </w:r>
      </w:ins>
      <w:ins w:id="9" w:author="patricia thebault" w:date="2017-12-07T10:26:00Z">
        <w:r w:rsidRPr="0005769C">
          <w:rPr>
            <w:rFonts w:ascii="Times" w:hAnsi="Times"/>
          </w:rPr>
          <w:t xml:space="preserve">. En effet, cette thématique nous permet d’appréhender le fonctionnement cellulaire dans son ensemble et de mieux comprendre le rôle des différents enzymes dans leur contexte métabolique en étudiant parallèlement leur </w:t>
        </w:r>
      </w:ins>
      <w:ins w:id="10" w:author="patricia thebault" w:date="2017-12-07T10:48:00Z">
        <w:r w:rsidR="00B35CBB">
          <w:rPr>
            <w:rFonts w:ascii="Times" w:hAnsi="Times"/>
          </w:rPr>
          <w:t>expression</w:t>
        </w:r>
      </w:ins>
      <w:ins w:id="11" w:author="patricia thebault" w:date="2017-12-07T10:26:00Z">
        <w:r w:rsidRPr="0005769C">
          <w:rPr>
            <w:rFonts w:ascii="Times" w:hAnsi="Times"/>
          </w:rPr>
          <w:t>.</w:t>
        </w:r>
      </w:ins>
    </w:p>
    <w:p w14:paraId="7047F6FD" w14:textId="528F90C2" w:rsidR="0005769C" w:rsidRPr="0005769C" w:rsidRDefault="0005769C" w:rsidP="0005769C">
      <w:pPr>
        <w:spacing w:line="360" w:lineRule="auto"/>
        <w:jc w:val="both"/>
        <w:rPr>
          <w:ins w:id="12" w:author="patricia thebault" w:date="2017-12-07T10:26:00Z"/>
          <w:rFonts w:ascii="Times" w:hAnsi="Times"/>
        </w:rPr>
      </w:pPr>
      <w:ins w:id="13" w:author="patricia thebault" w:date="2017-12-07T10:26:00Z">
        <w:r w:rsidRPr="0005769C">
          <w:rPr>
            <w:rFonts w:ascii="Times" w:hAnsi="Times"/>
          </w:rPr>
          <w:t xml:space="preserve">L’ensemble de ces différentes approches pourra être appliquées à la comparaison du métabolisme de bactéries. En effet, </w:t>
        </w:r>
      </w:ins>
      <w:ins w:id="14" w:author="patricia thebault" w:date="2017-12-07T10:49:00Z">
        <w:r w:rsidR="00B35CBB">
          <w:rPr>
            <w:rFonts w:ascii="Times" w:hAnsi="Times"/>
          </w:rPr>
          <w:t>la</w:t>
        </w:r>
      </w:ins>
      <w:ins w:id="15" w:author="patricia thebault" w:date="2017-12-07T10:26:00Z">
        <w:r w:rsidRPr="0005769C">
          <w:rPr>
            <w:rFonts w:ascii="Times" w:hAnsi="Times"/>
          </w:rPr>
          <w:t xml:space="preserve"> collaboration avec </w:t>
        </w:r>
      </w:ins>
      <w:ins w:id="16" w:author="patricia thebault" w:date="2017-12-07T10:48:00Z">
        <w:r w:rsidR="00B35CBB">
          <w:rPr>
            <w:rFonts w:ascii="Times" w:hAnsi="Times"/>
          </w:rPr>
          <w:t xml:space="preserve">une </w:t>
        </w:r>
        <w:proofErr w:type="spellStart"/>
        <w:r w:rsidR="00B35CBB">
          <w:rPr>
            <w:rFonts w:ascii="Times" w:hAnsi="Times"/>
          </w:rPr>
          <w:t>bioinformaticienne</w:t>
        </w:r>
        <w:proofErr w:type="spellEnd"/>
        <w:r w:rsidR="00B35CBB">
          <w:rPr>
            <w:rFonts w:ascii="Times" w:hAnsi="Times"/>
          </w:rPr>
          <w:t xml:space="preserve"> (</w:t>
        </w:r>
      </w:ins>
      <w:ins w:id="17" w:author="patricia thebault" w:date="2017-12-07T10:49:00Z">
        <w:r w:rsidR="00B35CBB">
          <w:rPr>
            <w:rFonts w:ascii="Times" w:hAnsi="Times"/>
          </w:rPr>
          <w:t xml:space="preserve">P. </w:t>
        </w:r>
        <w:proofErr w:type="spellStart"/>
        <w:r w:rsidR="00B35CBB">
          <w:rPr>
            <w:rFonts w:ascii="Times" w:hAnsi="Times"/>
          </w:rPr>
          <w:t>Thébault</w:t>
        </w:r>
        <w:proofErr w:type="spellEnd"/>
        <w:r w:rsidR="00B35CBB">
          <w:rPr>
            <w:rFonts w:ascii="Times" w:hAnsi="Times"/>
          </w:rPr>
          <w:t>, responsable du M2 Bio-Informatique de Bordeaux)</w:t>
        </w:r>
      </w:ins>
      <w:ins w:id="18" w:author="patricia thebault" w:date="2017-12-07T10:26:00Z">
        <w:r w:rsidRPr="0005769C">
          <w:rPr>
            <w:rFonts w:ascii="Times" w:hAnsi="Times"/>
          </w:rPr>
          <w:t xml:space="preserve"> biologistes</w:t>
        </w:r>
      </w:ins>
      <w:ins w:id="19" w:author="patricia thebault" w:date="2017-12-07T10:49:00Z">
        <w:r w:rsidR="00B35CBB">
          <w:rPr>
            <w:rFonts w:ascii="Times" w:hAnsi="Times"/>
          </w:rPr>
          <w:t>, nous permettra</w:t>
        </w:r>
      </w:ins>
      <w:ins w:id="20" w:author="patricia thebault" w:date="2017-12-07T10:26:00Z">
        <w:r w:rsidRPr="0005769C">
          <w:rPr>
            <w:rFonts w:ascii="Times" w:hAnsi="Times"/>
          </w:rPr>
          <w:t xml:space="preserve"> de mener des analyses de comparaison sur le métabolisme </w:t>
        </w:r>
      </w:ins>
      <w:ins w:id="21" w:author="patricia thebault" w:date="2017-12-07T10:49:00Z">
        <w:r w:rsidR="00B35CBB">
          <w:rPr>
            <w:rFonts w:ascii="Times" w:hAnsi="Times"/>
          </w:rPr>
          <w:t xml:space="preserve">des trois </w:t>
        </w:r>
      </w:ins>
      <w:ins w:id="22" w:author="patricia thebault" w:date="2017-12-07T10:53:00Z">
        <w:r w:rsidR="00B35CBB">
          <w:rPr>
            <w:rFonts w:ascii="Times" w:hAnsi="Times"/>
          </w:rPr>
          <w:t>candida</w:t>
        </w:r>
      </w:ins>
      <w:ins w:id="23" w:author="patricia thebault" w:date="2017-12-07T10:49:00Z">
        <w:r w:rsidR="00B35CBB">
          <w:rPr>
            <w:rFonts w:ascii="Times" w:hAnsi="Times"/>
          </w:rPr>
          <w:t xml:space="preserve"> en lien avec leur variation d’expression (identification du </w:t>
        </w:r>
        <w:proofErr w:type="spellStart"/>
        <w:r w:rsidR="00B35CBB">
          <w:rPr>
            <w:rFonts w:ascii="Times" w:hAnsi="Times"/>
          </w:rPr>
          <w:t>core</w:t>
        </w:r>
        <w:proofErr w:type="spellEnd"/>
        <w:r w:rsidR="00B35CBB">
          <w:rPr>
            <w:rFonts w:ascii="Times" w:hAnsi="Times"/>
          </w:rPr>
          <w:t xml:space="preserve"> ou pan génome présentant des variations d</w:t>
        </w:r>
      </w:ins>
      <w:ins w:id="24" w:author="patricia thebault" w:date="2017-12-07T10:50:00Z">
        <w:r w:rsidR="00B35CBB">
          <w:rPr>
            <w:rFonts w:ascii="Times" w:hAnsi="Times"/>
          </w:rPr>
          <w:t>’expression)</w:t>
        </w:r>
      </w:ins>
      <w:ins w:id="25" w:author="patricia thebault" w:date="2017-12-07T10:26:00Z">
        <w:r w:rsidRPr="0005769C">
          <w:rPr>
            <w:rFonts w:ascii="Times" w:hAnsi="Times"/>
          </w:rPr>
          <w:t xml:space="preserve">. L’objectif est d’identifier les meilleurs gènes candidats pour expliquer un comportement physiologique </w:t>
        </w:r>
      </w:ins>
      <w:ins w:id="26" w:author="patricia thebault" w:date="2017-12-07T10:50:00Z">
        <w:r w:rsidR="00B35CBB">
          <w:rPr>
            <w:rFonts w:ascii="Times" w:hAnsi="Times"/>
          </w:rPr>
          <w:t xml:space="preserve">conservé ou </w:t>
        </w:r>
      </w:ins>
      <w:ins w:id="27" w:author="patricia thebault" w:date="2017-12-07T10:26:00Z">
        <w:r w:rsidRPr="0005769C">
          <w:rPr>
            <w:rFonts w:ascii="Times" w:hAnsi="Times"/>
          </w:rPr>
          <w:t>atypique.</w:t>
        </w:r>
      </w:ins>
    </w:p>
    <w:p w14:paraId="63CFBF8B" w14:textId="5EAC8BC2" w:rsidR="000A7C5E" w:rsidRPr="0007788B" w:rsidRDefault="00F64735" w:rsidP="000A7C5E">
      <w:pPr>
        <w:spacing w:line="360" w:lineRule="auto"/>
        <w:jc w:val="both"/>
        <w:rPr>
          <w:rFonts w:ascii="Times" w:hAnsi="Times"/>
        </w:rPr>
      </w:pPr>
      <w:del w:id="28" w:author="patricia thebault" w:date="2017-12-07T10:25:00Z">
        <w:r w:rsidDel="009C72C6">
          <w:rPr>
            <w:rFonts w:ascii="Times" w:hAnsi="Times"/>
          </w:rPr>
          <w:delText xml:space="preserve">. </w:delText>
        </w:r>
      </w:del>
    </w:p>
    <w:p w14:paraId="6EC56E1A" w14:textId="5E6CC3D0" w:rsidR="00B135AC" w:rsidDel="00B35CBB" w:rsidRDefault="00A84A32" w:rsidP="006557F5">
      <w:pPr>
        <w:spacing w:line="360" w:lineRule="auto"/>
        <w:jc w:val="both"/>
        <w:rPr>
          <w:del w:id="29" w:author="patricia thebault" w:date="2017-12-07T10:55:00Z"/>
          <w:rFonts w:ascii="Times" w:hAnsi="Times"/>
        </w:rPr>
      </w:pPr>
      <w:r>
        <w:rPr>
          <w:rFonts w:ascii="Times" w:hAnsi="Times"/>
        </w:rPr>
        <w:t xml:space="preserve">     </w:t>
      </w:r>
      <w:del w:id="30" w:author="patricia thebault" w:date="2017-12-07T10:51:00Z">
        <w:r w:rsidDel="00B35CBB">
          <w:rPr>
            <w:rFonts w:ascii="Times" w:hAnsi="Times"/>
          </w:rPr>
          <w:delText>Dans le cadre d’une collaboration avec P. Thébault</w:delText>
        </w:r>
        <w:r w:rsidR="0052138C" w:rsidDel="00B35CBB">
          <w:rPr>
            <w:rFonts w:ascii="Times" w:hAnsi="Times"/>
          </w:rPr>
          <w:delText>,</w:delText>
        </w:r>
        <w:r w:rsidR="00AD42D0" w:rsidDel="00B35CBB">
          <w:rPr>
            <w:rFonts w:ascii="Times" w:hAnsi="Times"/>
          </w:rPr>
          <w:delText xml:space="preserve"> responsable du M2 Bio</w:delText>
        </w:r>
        <w:r w:rsidR="009656FD" w:rsidDel="00B35CBB">
          <w:rPr>
            <w:rFonts w:ascii="Times" w:hAnsi="Times"/>
          </w:rPr>
          <w:delText>-</w:delText>
        </w:r>
        <w:r w:rsidR="00AD42D0" w:rsidDel="00B35CBB">
          <w:rPr>
            <w:rFonts w:ascii="Times" w:hAnsi="Times"/>
          </w:rPr>
          <w:delText>Informatique</w:delText>
        </w:r>
        <w:r w:rsidR="009656FD" w:rsidDel="00B35CBB">
          <w:rPr>
            <w:rFonts w:ascii="Times" w:hAnsi="Times"/>
          </w:rPr>
          <w:delText xml:space="preserve"> de Bordeaux</w:delText>
        </w:r>
        <w:r w:rsidR="00AD42D0" w:rsidDel="00B35CBB">
          <w:rPr>
            <w:rFonts w:ascii="Times" w:hAnsi="Times"/>
          </w:rPr>
          <w:delText>,</w:delText>
        </w:r>
        <w:r w:rsidR="0052138C" w:rsidDel="00B35CBB">
          <w:rPr>
            <w:rFonts w:ascii="Times" w:hAnsi="Times"/>
          </w:rPr>
          <w:delText xml:space="preserve"> </w:delText>
        </w:r>
        <w:r w:rsidDel="00B35CBB">
          <w:rPr>
            <w:rFonts w:ascii="Times" w:hAnsi="Times"/>
          </w:rPr>
          <w:delText>le</w:delText>
        </w:r>
      </w:del>
      <w:proofErr w:type="spellStart"/>
      <w:ins w:id="31" w:author="patricia thebault" w:date="2017-12-07T10:51:00Z">
        <w:r w:rsidR="00B35CBB">
          <w:rPr>
            <w:rFonts w:ascii="Times" w:hAnsi="Times"/>
          </w:rPr>
          <w:t>Concrétement</w:t>
        </w:r>
        <w:proofErr w:type="spellEnd"/>
        <w:r w:rsidR="00B35CBB">
          <w:rPr>
            <w:rFonts w:ascii="Times" w:hAnsi="Times"/>
          </w:rPr>
          <w:t>, un</w:t>
        </w:r>
      </w:ins>
      <w:r>
        <w:rPr>
          <w:rFonts w:ascii="Times" w:hAnsi="Times"/>
        </w:rPr>
        <w:t xml:space="preserve"> 1</w:t>
      </w:r>
      <w:r w:rsidRPr="00A84A32">
        <w:rPr>
          <w:rFonts w:ascii="Times" w:hAnsi="Times"/>
          <w:vertAlign w:val="superscript"/>
        </w:rPr>
        <w:t>er</w:t>
      </w:r>
      <w:r>
        <w:rPr>
          <w:rFonts w:ascii="Times" w:hAnsi="Times"/>
        </w:rPr>
        <w:t xml:space="preserve"> niveau d’analyse se fera </w:t>
      </w:r>
      <w:del w:id="32" w:author="patricia thebault" w:date="2017-12-07T10:51:00Z">
        <w:r w:rsidDel="00B35CBB">
          <w:rPr>
            <w:rFonts w:ascii="Times" w:hAnsi="Times"/>
          </w:rPr>
          <w:delText>par exploitation du</w:delText>
        </w:r>
      </w:del>
      <w:ins w:id="33" w:author="patricia thebault" w:date="2017-12-07T10:51:00Z">
        <w:r w:rsidR="00B35CBB">
          <w:rPr>
            <w:rFonts w:ascii="Times" w:hAnsi="Times"/>
          </w:rPr>
          <w:t>en exploitant le</w:t>
        </w:r>
      </w:ins>
      <w:r>
        <w:rPr>
          <w:rFonts w:ascii="Times" w:hAnsi="Times"/>
        </w:rPr>
        <w:t xml:space="preserve"> tableau de correspondance </w:t>
      </w:r>
      <w:ins w:id="34" w:author="patricia thebault" w:date="2017-12-07T10:51:00Z">
        <w:r w:rsidR="00B35CBB">
          <w:rPr>
            <w:rFonts w:ascii="Times" w:hAnsi="Times"/>
          </w:rPr>
          <w:t xml:space="preserve">des </w:t>
        </w:r>
        <w:proofErr w:type="spellStart"/>
        <w:r w:rsidR="00B35CBB">
          <w:rPr>
            <w:rFonts w:ascii="Times" w:hAnsi="Times"/>
          </w:rPr>
          <w:t>orthologies</w:t>
        </w:r>
        <w:proofErr w:type="spellEnd"/>
        <w:r w:rsidR="00B35CBB">
          <w:rPr>
            <w:rFonts w:ascii="Times" w:hAnsi="Times"/>
          </w:rPr>
          <w:t xml:space="preserve"> </w:t>
        </w:r>
      </w:ins>
      <w:r>
        <w:rPr>
          <w:rFonts w:ascii="Times" w:hAnsi="Times"/>
        </w:rPr>
        <w:t xml:space="preserve">afin d’attribuer </w:t>
      </w:r>
      <w:del w:id="35" w:author="patricia thebault" w:date="2017-12-07T10:51:00Z">
        <w:r w:rsidDel="00B35CBB">
          <w:rPr>
            <w:rFonts w:ascii="Times" w:hAnsi="Times"/>
          </w:rPr>
          <w:delText xml:space="preserve">pour </w:delText>
        </w:r>
      </w:del>
      <w:ins w:id="36" w:author="patricia thebault" w:date="2017-12-07T10:51:00Z">
        <w:r w:rsidR="00B35CBB">
          <w:rPr>
            <w:rFonts w:ascii="Times" w:hAnsi="Times"/>
          </w:rPr>
          <w:t xml:space="preserve">à </w:t>
        </w:r>
      </w:ins>
      <w:r>
        <w:rPr>
          <w:rFonts w:ascii="Times" w:hAnsi="Times"/>
        </w:rPr>
        <w:t xml:space="preserve">chaque protéine une fonction putative </w:t>
      </w:r>
      <w:del w:id="37" w:author="patricia thebault" w:date="2017-12-07T10:52:00Z">
        <w:r w:rsidDel="00B35CBB">
          <w:rPr>
            <w:rFonts w:ascii="Times" w:hAnsi="Times"/>
          </w:rPr>
          <w:delText>et de</w:delText>
        </w:r>
      </w:del>
      <w:ins w:id="38" w:author="patricia thebault" w:date="2017-12-07T10:52:00Z">
        <w:r w:rsidR="00B35CBB">
          <w:rPr>
            <w:rFonts w:ascii="Times" w:hAnsi="Times"/>
          </w:rPr>
          <w:t>mais également d’identifier les blocs de gènes</w:t>
        </w:r>
      </w:ins>
      <w:ins w:id="39" w:author="patricia thebault" w:date="2017-12-07T10:53:00Z">
        <w:r w:rsidR="00B35CBB">
          <w:rPr>
            <w:rFonts w:ascii="Times" w:hAnsi="Times"/>
          </w:rPr>
          <w:t xml:space="preserve"> (</w:t>
        </w:r>
        <w:proofErr w:type="spellStart"/>
        <w:r w:rsidR="00B35CBB">
          <w:rPr>
            <w:rFonts w:ascii="Times" w:hAnsi="Times"/>
          </w:rPr>
          <w:t>core</w:t>
        </w:r>
        <w:proofErr w:type="spellEnd"/>
        <w:r w:rsidR="00B35CBB">
          <w:rPr>
            <w:rFonts w:ascii="Times" w:hAnsi="Times"/>
          </w:rPr>
          <w:t xml:space="preserve"> ou pan bloc)</w:t>
        </w:r>
      </w:ins>
      <w:ins w:id="40" w:author="patricia thebault" w:date="2017-12-07T10:52:00Z">
        <w:r w:rsidR="00B35CBB">
          <w:rPr>
            <w:rFonts w:ascii="Times" w:hAnsi="Times"/>
          </w:rPr>
          <w:t xml:space="preserve"> dont l’expression</w:t>
        </w:r>
      </w:ins>
      <w:ins w:id="41" w:author="patricia thebault" w:date="2017-12-07T10:53:00Z">
        <w:r w:rsidR="00B35CBB">
          <w:rPr>
            <w:rFonts w:ascii="Times" w:hAnsi="Times"/>
          </w:rPr>
          <w:t xml:space="preserve"> </w:t>
        </w:r>
      </w:ins>
      <w:ins w:id="42" w:author="patricia thebault" w:date="2017-12-07T10:52:00Z">
        <w:r w:rsidR="00B35CBB">
          <w:rPr>
            <w:rFonts w:ascii="Times" w:hAnsi="Times"/>
          </w:rPr>
          <w:t xml:space="preserve">varient pour </w:t>
        </w:r>
      </w:ins>
      <w:ins w:id="43" w:author="patricia thebault" w:date="2017-12-07T10:54:00Z">
        <w:r w:rsidR="00B35CBB">
          <w:rPr>
            <w:rFonts w:ascii="Times" w:hAnsi="Times"/>
          </w:rPr>
          <w:t>1 à 3 candida</w:t>
        </w:r>
      </w:ins>
      <w:del w:id="44" w:author="patricia thebault" w:date="2017-12-07T10:53:00Z">
        <w:r w:rsidDel="00B35CBB">
          <w:rPr>
            <w:rFonts w:ascii="Times" w:hAnsi="Times"/>
          </w:rPr>
          <w:delText xml:space="preserve"> les classer en catégorie</w:delText>
        </w:r>
        <w:r w:rsidR="00160CED" w:rsidDel="00B35CBB">
          <w:rPr>
            <w:rFonts w:ascii="Times" w:hAnsi="Times"/>
          </w:rPr>
          <w:delText>s</w:delText>
        </w:r>
        <w:r w:rsidDel="00B35CBB">
          <w:rPr>
            <w:rFonts w:ascii="Times" w:hAnsi="Times"/>
          </w:rPr>
          <w:delText xml:space="preserve"> fonctionnelle</w:delText>
        </w:r>
        <w:r w:rsidR="00160CED" w:rsidDel="00B35CBB">
          <w:rPr>
            <w:rFonts w:ascii="Times" w:hAnsi="Times"/>
          </w:rPr>
          <w:delText>s</w:delText>
        </w:r>
      </w:del>
      <w:ins w:id="45" w:author="patricia thebault" w:date="2017-12-07T10:51:00Z">
        <w:r w:rsidR="00B35CBB">
          <w:rPr>
            <w:rFonts w:ascii="Times" w:hAnsi="Times"/>
          </w:rPr>
          <w:t>. Un second niveau</w:t>
        </w:r>
      </w:ins>
      <w:r>
        <w:rPr>
          <w:rFonts w:ascii="Times" w:hAnsi="Times"/>
        </w:rPr>
        <w:t xml:space="preserve"> </w:t>
      </w:r>
      <w:del w:id="46" w:author="patricia thebault" w:date="2017-12-07T10:54:00Z">
        <w:r w:rsidDel="00B35CBB">
          <w:rPr>
            <w:rFonts w:ascii="Times" w:hAnsi="Times"/>
          </w:rPr>
          <w:delText>de façon à</w:delText>
        </w:r>
      </w:del>
      <w:ins w:id="47" w:author="patricia thebault" w:date="2017-12-07T10:54:00Z">
        <w:r w:rsidR="00B35CBB">
          <w:rPr>
            <w:rFonts w:ascii="Times" w:hAnsi="Times"/>
          </w:rPr>
          <w:t>d’analyse sera</w:t>
        </w:r>
      </w:ins>
      <w:r>
        <w:rPr>
          <w:rFonts w:ascii="Times" w:hAnsi="Times"/>
        </w:rPr>
        <w:t xml:space="preserve"> </w:t>
      </w:r>
      <w:ins w:id="48" w:author="patricia thebault" w:date="2017-12-07T10:54:00Z">
        <w:r w:rsidR="00B35CBB">
          <w:rPr>
            <w:rFonts w:ascii="Times" w:hAnsi="Times"/>
          </w:rPr>
          <w:t>d’</w:t>
        </w:r>
      </w:ins>
      <w:r>
        <w:rPr>
          <w:rFonts w:ascii="Times" w:hAnsi="Times"/>
        </w:rPr>
        <w:t>identifier les voies métaboliques dérégulées lors de la phagocytose macrophagique</w:t>
      </w:r>
      <w:r w:rsidR="00467C0C">
        <w:rPr>
          <w:rFonts w:ascii="Times" w:hAnsi="Times"/>
        </w:rPr>
        <w:t xml:space="preserve"> pour chaque espèce</w:t>
      </w:r>
      <w:r>
        <w:rPr>
          <w:rFonts w:ascii="Times" w:hAnsi="Times"/>
        </w:rPr>
        <w:t xml:space="preserve">. </w:t>
      </w:r>
      <w:r w:rsidR="008023AD">
        <w:rPr>
          <w:rFonts w:ascii="Times" w:hAnsi="Times"/>
        </w:rPr>
        <w:t>La</w:t>
      </w:r>
      <w:r w:rsidR="00B135AC">
        <w:rPr>
          <w:rFonts w:ascii="Times" w:hAnsi="Times"/>
        </w:rPr>
        <w:t xml:space="preserve"> </w:t>
      </w:r>
      <w:r w:rsidR="00160CED">
        <w:rPr>
          <w:rFonts w:ascii="Times" w:hAnsi="Times"/>
        </w:rPr>
        <w:t>base de données</w:t>
      </w:r>
      <w:r w:rsidR="00B135AC">
        <w:rPr>
          <w:rFonts w:ascii="Times" w:hAnsi="Times"/>
        </w:rPr>
        <w:t xml:space="preserve"> KEGG (</w:t>
      </w:r>
      <w:hyperlink r:id="rId18" w:history="1">
        <w:r w:rsidR="00B135AC" w:rsidRPr="00F4033C">
          <w:rPr>
            <w:rStyle w:val="Lienhypertexte"/>
            <w:rFonts w:ascii="Times" w:hAnsi="Times"/>
          </w:rPr>
          <w:t>http://www.genome.jp/kegg/</w:t>
        </w:r>
      </w:hyperlink>
      <w:r w:rsidR="00B135AC">
        <w:rPr>
          <w:rFonts w:ascii="Times" w:hAnsi="Times"/>
        </w:rPr>
        <w:t>) sera utilisé</w:t>
      </w:r>
      <w:r w:rsidR="00B455B6">
        <w:rPr>
          <w:rFonts w:ascii="Times" w:hAnsi="Times"/>
        </w:rPr>
        <w:t>e</w:t>
      </w:r>
      <w:r w:rsidR="00B135AC">
        <w:rPr>
          <w:rFonts w:ascii="Times" w:hAnsi="Times"/>
        </w:rPr>
        <w:t xml:space="preserve"> pour identifier les voies métaboliques dérégulées et l’enrichissement </w:t>
      </w:r>
      <w:r w:rsidR="00BE71ED">
        <w:rPr>
          <w:rFonts w:ascii="Times" w:hAnsi="Times"/>
        </w:rPr>
        <w:t>des catégories fonctionnelles</w:t>
      </w:r>
      <w:r w:rsidR="008023AD">
        <w:rPr>
          <w:rFonts w:ascii="Times" w:hAnsi="Times"/>
        </w:rPr>
        <w:t xml:space="preserve"> sera étudié par la base de données </w:t>
      </w:r>
      <w:r w:rsidR="00B135AC">
        <w:rPr>
          <w:rFonts w:ascii="Times" w:hAnsi="Times"/>
        </w:rPr>
        <w:t>DAVID (</w:t>
      </w:r>
      <w:hyperlink r:id="rId19" w:history="1">
        <w:r w:rsidR="00B135AC" w:rsidRPr="00F4033C">
          <w:rPr>
            <w:rStyle w:val="Lienhypertexte"/>
            <w:rFonts w:ascii="Times" w:hAnsi="Times"/>
          </w:rPr>
          <w:t>https://david.ncifcrf.gov</w:t>
        </w:r>
      </w:hyperlink>
      <w:r w:rsidR="00B135AC">
        <w:rPr>
          <w:rFonts w:ascii="Times" w:hAnsi="Times"/>
        </w:rPr>
        <w:t xml:space="preserve">). </w:t>
      </w:r>
    </w:p>
    <w:p w14:paraId="7145806A" w14:textId="04B48375" w:rsidR="00645A57" w:rsidRDefault="00B135AC" w:rsidP="00B35CBB">
      <w:pPr>
        <w:spacing w:line="360" w:lineRule="auto"/>
        <w:jc w:val="both"/>
        <w:rPr>
          <w:rFonts w:ascii="Times" w:hAnsi="Times"/>
        </w:rPr>
      </w:pPr>
      <w:del w:id="49" w:author="patricia thebault" w:date="2017-12-07T10:55:00Z">
        <w:r w:rsidDel="00B35CBB">
          <w:rPr>
            <w:rFonts w:ascii="Times" w:hAnsi="Times"/>
          </w:rPr>
          <w:delText xml:space="preserve">     </w:delText>
        </w:r>
        <w:r w:rsidR="00645A57" w:rsidDel="00B35CBB">
          <w:rPr>
            <w:rFonts w:ascii="Times" w:hAnsi="Times"/>
          </w:rPr>
          <w:delText>Le second</w:delText>
        </w:r>
        <w:r w:rsidDel="00B35CBB">
          <w:rPr>
            <w:rFonts w:ascii="Times" w:hAnsi="Times"/>
          </w:rPr>
          <w:delText xml:space="preserve"> </w:delText>
        </w:r>
        <w:r w:rsidR="00111705" w:rsidDel="00B35CBB">
          <w:rPr>
            <w:rFonts w:ascii="Times" w:hAnsi="Times"/>
          </w:rPr>
          <w:delText>niveau d’analyse</w:delText>
        </w:r>
        <w:r w:rsidR="00645A57" w:rsidDel="00B35CBB">
          <w:rPr>
            <w:rFonts w:ascii="Times" w:hAnsi="Times"/>
          </w:rPr>
          <w:delText xml:space="preserve"> consister</w:delText>
        </w:r>
      </w:del>
      <w:ins w:id="50" w:author="patricia thebault" w:date="2017-12-07T10:55:00Z">
        <w:r w:rsidR="00B35CBB">
          <w:rPr>
            <w:rFonts w:ascii="Times" w:hAnsi="Times"/>
          </w:rPr>
          <w:t>Cette étape visera</w:t>
        </w:r>
      </w:ins>
      <w:del w:id="51" w:author="patricia thebault" w:date="2017-12-07T10:56:00Z">
        <w:r w:rsidR="00645A57" w:rsidDel="00B35CBB">
          <w:rPr>
            <w:rFonts w:ascii="Times" w:hAnsi="Times"/>
          </w:rPr>
          <w:delText>a</w:delText>
        </w:r>
      </w:del>
      <w:r w:rsidR="00645A57">
        <w:rPr>
          <w:rFonts w:ascii="Times" w:hAnsi="Times"/>
        </w:rPr>
        <w:t xml:space="preserve"> à comparer les résultats obtenus pour identifier les protéines et mécanismes dérégulés communs et spécifiques aux 3 espèces. </w:t>
      </w:r>
    </w:p>
    <w:p w14:paraId="1CB7F195" w14:textId="5DCBD643" w:rsidR="00126339" w:rsidRDefault="00C8769B" w:rsidP="006557F5">
      <w:pPr>
        <w:spacing w:line="360" w:lineRule="auto"/>
        <w:jc w:val="both"/>
        <w:rPr>
          <w:rFonts w:ascii="Times" w:hAnsi="Times"/>
        </w:rPr>
      </w:pPr>
      <w:del w:id="52" w:author="patricia thebault" w:date="2017-12-07T10:42:00Z">
        <w:r w:rsidDel="006305EF">
          <w:rPr>
            <w:rFonts w:ascii="Times" w:hAnsi="Times"/>
          </w:rPr>
          <w:delText xml:space="preserve">Toujours en </w:delText>
        </w:r>
        <w:r w:rsidR="00126339" w:rsidDel="006305EF">
          <w:rPr>
            <w:rFonts w:ascii="Times" w:hAnsi="Times"/>
          </w:rPr>
          <w:delText>association avec le</w:delText>
        </w:r>
      </w:del>
      <w:ins w:id="53" w:author="patricia thebault" w:date="2017-12-07T10:42:00Z">
        <w:r w:rsidR="006305EF">
          <w:rPr>
            <w:rFonts w:ascii="Times" w:hAnsi="Times"/>
          </w:rPr>
          <w:t xml:space="preserve">Ces questions </w:t>
        </w:r>
      </w:ins>
      <w:ins w:id="54" w:author="patricia thebault" w:date="2017-12-07T10:43:00Z">
        <w:r w:rsidR="006305EF">
          <w:rPr>
            <w:rFonts w:ascii="Times" w:hAnsi="Times"/>
          </w:rPr>
          <w:t>scientifiques</w:t>
        </w:r>
      </w:ins>
      <w:ins w:id="55" w:author="patricia thebault" w:date="2017-12-07T10:42:00Z">
        <w:r w:rsidR="006305EF">
          <w:rPr>
            <w:rFonts w:ascii="Times" w:hAnsi="Times"/>
          </w:rPr>
          <w:t xml:space="preserve"> seront également exploité</w:t>
        </w:r>
      </w:ins>
      <w:ins w:id="56" w:author="patricia thebault" w:date="2017-12-07T10:43:00Z">
        <w:r w:rsidR="006305EF">
          <w:rPr>
            <w:rFonts w:ascii="Times" w:hAnsi="Times"/>
          </w:rPr>
          <w:t>e</w:t>
        </w:r>
      </w:ins>
      <w:ins w:id="57" w:author="patricia thebault" w:date="2017-12-07T10:42:00Z">
        <w:r w:rsidR="006305EF">
          <w:rPr>
            <w:rFonts w:ascii="Times" w:hAnsi="Times"/>
          </w:rPr>
          <w:t xml:space="preserve">s pour définir un sujet de </w:t>
        </w:r>
      </w:ins>
      <w:ins w:id="58" w:author="patricia thebault" w:date="2017-12-07T10:56:00Z">
        <w:r w:rsidR="00B35CBB">
          <w:rPr>
            <w:rFonts w:ascii="Times" w:hAnsi="Times"/>
          </w:rPr>
          <w:t xml:space="preserve">programmation (dans le </w:t>
        </w:r>
      </w:ins>
      <w:ins w:id="59" w:author="patricia thebault" w:date="2017-12-07T10:57:00Z">
        <w:r w:rsidR="00741108">
          <w:rPr>
            <w:rFonts w:ascii="Times" w:hAnsi="Times"/>
          </w:rPr>
          <w:t xml:space="preserve">de </w:t>
        </w:r>
        <w:r w:rsidR="00741108" w:rsidRPr="00741108">
          <w:rPr>
            <w:rFonts w:ascii="Times" w:hAnsi="Times"/>
            <w:i/>
            <w:rPrChange w:id="60" w:author="patricia thebault" w:date="2017-12-07T10:57:00Z">
              <w:rPr>
                <w:rFonts w:ascii="Times" w:hAnsi="Times"/>
              </w:rPr>
            </w:rPrChange>
          </w:rPr>
          <w:t>l’UE Conception d'un Projet de Recherche et de Développement</w:t>
        </w:r>
      </w:ins>
      <w:ins w:id="61" w:author="patricia thebault" w:date="2017-12-07T10:42:00Z">
        <w:r w:rsidR="006305EF" w:rsidRPr="00741108">
          <w:rPr>
            <w:rFonts w:ascii="Times" w:hAnsi="Times"/>
            <w:i/>
            <w:rPrChange w:id="62" w:author="patricia thebault" w:date="2017-12-07T10:57:00Z">
              <w:rPr>
                <w:rFonts w:ascii="Times" w:hAnsi="Times"/>
              </w:rPr>
            </w:rPrChange>
          </w:rPr>
          <w:t xml:space="preserve"> </w:t>
        </w:r>
        <w:r w:rsidR="006305EF">
          <w:rPr>
            <w:rFonts w:ascii="Times" w:hAnsi="Times"/>
          </w:rPr>
          <w:t>pour un groupe de 4 étudiants en Master 1</w:t>
        </w:r>
      </w:ins>
      <w:del w:id="63" w:author="patricia thebault" w:date="2017-12-07T10:43:00Z">
        <w:r w:rsidR="00126339" w:rsidDel="006305EF">
          <w:rPr>
            <w:rFonts w:ascii="Times" w:hAnsi="Times"/>
          </w:rPr>
          <w:delText xml:space="preserve"> Master</w:delText>
        </w:r>
      </w:del>
      <w:r w:rsidR="00126339">
        <w:rPr>
          <w:rFonts w:ascii="Times" w:hAnsi="Times"/>
        </w:rPr>
        <w:t xml:space="preserve"> Bio-Informatique</w:t>
      </w:r>
      <w:ins w:id="64" w:author="patricia thebault" w:date="2017-12-07T10:43:00Z">
        <w:r w:rsidR="006305EF">
          <w:rPr>
            <w:rFonts w:ascii="Times" w:hAnsi="Times"/>
          </w:rPr>
          <w:t xml:space="preserve"> (de février/mars à mai 2018</w:t>
        </w:r>
      </w:ins>
      <w:del w:id="65" w:author="patricia thebault" w:date="2017-12-07T10:43:00Z">
        <w:r w:rsidR="00126339" w:rsidDel="006305EF">
          <w:rPr>
            <w:rFonts w:ascii="Times" w:hAnsi="Times"/>
          </w:rPr>
          <w:delText xml:space="preserve">, </w:delText>
        </w:r>
      </w:del>
      <w:ins w:id="66" w:author="patricia thebault" w:date="2017-12-07T10:43:00Z">
        <w:r w:rsidR="006305EF">
          <w:rPr>
            <w:rFonts w:ascii="Times" w:hAnsi="Times"/>
          </w:rPr>
          <w:t>) visant à développer</w:t>
        </w:r>
      </w:ins>
      <w:ins w:id="67" w:author="patricia thebault" w:date="2017-12-07T10:44:00Z">
        <w:r w:rsidR="006305EF">
          <w:rPr>
            <w:rFonts w:ascii="Times" w:hAnsi="Times"/>
          </w:rPr>
          <w:t xml:space="preserve"> </w:t>
        </w:r>
      </w:ins>
      <w:del w:id="68" w:author="patricia thebault" w:date="2017-12-07T10:44:00Z">
        <w:r w:rsidR="00126339" w:rsidDel="006305EF">
          <w:rPr>
            <w:rFonts w:ascii="Times" w:hAnsi="Times"/>
          </w:rPr>
          <w:delText xml:space="preserve">des </w:delText>
        </w:r>
      </w:del>
      <w:ins w:id="69" w:author="patricia thebault" w:date="2017-12-07T10:44:00Z">
        <w:r w:rsidR="006305EF">
          <w:rPr>
            <w:rFonts w:ascii="Times" w:hAnsi="Times"/>
          </w:rPr>
          <w:t xml:space="preserve">un </w:t>
        </w:r>
      </w:ins>
      <w:r w:rsidR="00126339">
        <w:rPr>
          <w:rFonts w:ascii="Times" w:hAnsi="Times"/>
        </w:rPr>
        <w:t>outils de visualisation</w:t>
      </w:r>
      <w:ins w:id="70" w:author="patricia thebault" w:date="2017-12-07T10:45:00Z">
        <w:r w:rsidR="006305EF">
          <w:rPr>
            <w:rFonts w:ascii="Times" w:hAnsi="Times"/>
          </w:rPr>
          <w:t xml:space="preserve"> (i)</w:t>
        </w:r>
      </w:ins>
      <w:r w:rsidR="00126339">
        <w:rPr>
          <w:rFonts w:ascii="Times" w:hAnsi="Times"/>
        </w:rPr>
        <w:t xml:space="preserve"> </w:t>
      </w:r>
      <w:ins w:id="71" w:author="patricia thebault" w:date="2017-12-07T10:58:00Z">
        <w:r w:rsidR="00741108">
          <w:rPr>
            <w:rFonts w:ascii="Times" w:hAnsi="Times"/>
          </w:rPr>
          <w:t>combinant</w:t>
        </w:r>
      </w:ins>
      <w:ins w:id="72" w:author="patricia thebault" w:date="2017-12-07T10:44:00Z">
        <w:r w:rsidR="006305EF">
          <w:rPr>
            <w:rFonts w:ascii="Times" w:hAnsi="Times"/>
          </w:rPr>
          <w:t xml:space="preserve"> les résultats des approches </w:t>
        </w:r>
      </w:ins>
      <w:ins w:id="73" w:author="patricia thebault" w:date="2017-12-07T10:45:00Z">
        <w:r w:rsidR="006305EF">
          <w:rPr>
            <w:rFonts w:ascii="Times" w:hAnsi="Times"/>
          </w:rPr>
          <w:t xml:space="preserve">comparatives à (ii) </w:t>
        </w:r>
      </w:ins>
      <w:del w:id="74" w:author="patricia thebault" w:date="2017-12-07T10:44:00Z">
        <w:r w:rsidR="00126339" w:rsidDel="006305EF">
          <w:rPr>
            <w:rFonts w:ascii="Times" w:hAnsi="Times"/>
          </w:rPr>
          <w:delText xml:space="preserve">des résultats de ces analyses </w:delText>
        </w:r>
        <w:r w:rsidR="000B5672" w:rsidDel="006305EF">
          <w:rPr>
            <w:rFonts w:ascii="Times" w:hAnsi="Times"/>
          </w:rPr>
          <w:delText xml:space="preserve">comparatives seront développés afin de </w:delText>
        </w:r>
        <w:r w:rsidR="006523AD" w:rsidDel="006305EF">
          <w:rPr>
            <w:rFonts w:ascii="Times" w:hAnsi="Times"/>
          </w:rPr>
          <w:delText xml:space="preserve">choisir l’outil le plus adapté à la représentation de ces nombreuses données. </w:delText>
        </w:r>
        <w:r w:rsidR="00126339" w:rsidDel="006305EF">
          <w:rPr>
            <w:rFonts w:ascii="Times" w:hAnsi="Times"/>
          </w:rPr>
          <w:delText xml:space="preserve"> </w:delText>
        </w:r>
      </w:del>
      <w:ins w:id="75" w:author="patricia thebault" w:date="2017-12-07T10:44:00Z">
        <w:r w:rsidR="006305EF">
          <w:rPr>
            <w:rFonts w:ascii="Times" w:hAnsi="Times"/>
          </w:rPr>
          <w:t>l’annotation fonctionnelle</w:t>
        </w:r>
      </w:ins>
      <w:ins w:id="76" w:author="patricia thebault" w:date="2017-12-07T10:45:00Z">
        <w:r w:rsidR="006305EF">
          <w:rPr>
            <w:rFonts w:ascii="Times" w:hAnsi="Times"/>
          </w:rPr>
          <w:t xml:space="preserve"> de groupes de gènes exploitant les informations issues des bases de données publiques.</w:t>
        </w:r>
      </w:ins>
    </w:p>
    <w:p w14:paraId="21186423" w14:textId="09F40820" w:rsidR="0052138C" w:rsidRPr="008A749F" w:rsidRDefault="00EA22F5" w:rsidP="006557F5">
      <w:pPr>
        <w:spacing w:line="360" w:lineRule="auto"/>
        <w:jc w:val="both"/>
        <w:rPr>
          <w:rFonts w:ascii="Times" w:hAnsi="Times"/>
        </w:rPr>
      </w:pPr>
      <w:r>
        <w:rPr>
          <w:rFonts w:ascii="Times" w:hAnsi="Times"/>
        </w:rPr>
        <w:t xml:space="preserve">     </w:t>
      </w:r>
      <w:r w:rsidR="00BC3468">
        <w:rPr>
          <w:rFonts w:ascii="Times" w:hAnsi="Times"/>
        </w:rPr>
        <w:t>L’étape suivante sera de</w:t>
      </w:r>
      <w:r w:rsidR="0052138C">
        <w:rPr>
          <w:rFonts w:ascii="Times" w:hAnsi="Times"/>
        </w:rPr>
        <w:t xml:space="preserve"> </w:t>
      </w:r>
      <w:r w:rsidR="00027BDD">
        <w:rPr>
          <w:rFonts w:ascii="Times" w:hAnsi="Times"/>
        </w:rPr>
        <w:t>sélectionner</w:t>
      </w:r>
      <w:r w:rsidR="0052138C">
        <w:rPr>
          <w:rFonts w:ascii="Times" w:hAnsi="Times"/>
        </w:rPr>
        <w:t xml:space="preserve"> les prot</w:t>
      </w:r>
      <w:bookmarkStart w:id="77" w:name="_GoBack"/>
      <w:bookmarkEnd w:id="77"/>
      <w:r w:rsidR="0052138C">
        <w:rPr>
          <w:rFonts w:ascii="Times" w:hAnsi="Times"/>
        </w:rPr>
        <w:t>éines</w:t>
      </w:r>
      <w:r w:rsidR="00027BDD">
        <w:rPr>
          <w:rFonts w:ascii="Times" w:hAnsi="Times"/>
        </w:rPr>
        <w:t xml:space="preserve"> d’intérêts</w:t>
      </w:r>
      <w:r w:rsidR="0052138C">
        <w:rPr>
          <w:rFonts w:ascii="Times" w:hAnsi="Times"/>
        </w:rPr>
        <w:t xml:space="preserve"> </w:t>
      </w:r>
      <w:r w:rsidR="00BC3468">
        <w:rPr>
          <w:rFonts w:ascii="Times" w:hAnsi="Times"/>
        </w:rPr>
        <w:t xml:space="preserve">qui feront l’objet d’une analyse fonctionnelle </w:t>
      </w:r>
      <w:del w:id="78" w:author="patricia thebault" w:date="2017-12-07T10:46:00Z">
        <w:r w:rsidR="00BC3468" w:rsidDel="00B35CBB">
          <w:rPr>
            <w:rFonts w:ascii="Times" w:hAnsi="Times"/>
          </w:rPr>
          <w:delText>poussée</w:delText>
        </w:r>
      </w:del>
      <w:ins w:id="79" w:author="patricia thebault" w:date="2017-12-07T10:46:00Z">
        <w:r w:rsidR="00B35CBB">
          <w:rPr>
            <w:rFonts w:ascii="Times" w:hAnsi="Times"/>
          </w:rPr>
          <w:t>approfondie</w:t>
        </w:r>
      </w:ins>
      <w:r w:rsidR="008A749F" w:rsidRPr="008A749F">
        <w:rPr>
          <w:rFonts w:ascii="Times" w:hAnsi="Times"/>
        </w:rPr>
        <w:t>.</w:t>
      </w:r>
      <w:r w:rsidR="002F4EA8">
        <w:rPr>
          <w:rFonts w:ascii="Times" w:hAnsi="Times"/>
        </w:rPr>
        <w:t xml:space="preserve"> </w:t>
      </w:r>
      <w:r w:rsidR="00BC3468">
        <w:rPr>
          <w:rFonts w:ascii="Times" w:hAnsi="Times"/>
        </w:rPr>
        <w:t>Nous nous intéresserons aux protéines</w:t>
      </w:r>
      <w:r w:rsidR="002F4EA8">
        <w:rPr>
          <w:rFonts w:ascii="Times" w:hAnsi="Times"/>
        </w:rPr>
        <w:t xml:space="preserve"> communes </w:t>
      </w:r>
      <w:r w:rsidR="00111705">
        <w:rPr>
          <w:rFonts w:ascii="Times" w:hAnsi="Times"/>
        </w:rPr>
        <w:t>aux 3 espèces</w:t>
      </w:r>
      <w:ins w:id="80" w:author="patricia thebault" w:date="2017-12-07T10:46:00Z">
        <w:r w:rsidR="00B35CBB">
          <w:rPr>
            <w:rFonts w:ascii="Times" w:hAnsi="Times"/>
          </w:rPr>
          <w:t xml:space="preserve"> et présentant une variation d</w:t>
        </w:r>
      </w:ins>
      <w:ins w:id="81" w:author="patricia thebault" w:date="2017-12-07T10:47:00Z">
        <w:r w:rsidR="00B35CBB">
          <w:rPr>
            <w:rFonts w:ascii="Times" w:hAnsi="Times"/>
          </w:rPr>
          <w:t>’expression</w:t>
        </w:r>
      </w:ins>
      <w:r w:rsidR="002F4EA8">
        <w:rPr>
          <w:rFonts w:ascii="Times" w:hAnsi="Times"/>
        </w:rPr>
        <w:t xml:space="preserve">, mais sans exclure la possibilité d’étudier des protéines spécifiques au clade CTG. </w:t>
      </w:r>
      <w:r w:rsidR="008A749F" w:rsidRPr="008A749F">
        <w:rPr>
          <w:rFonts w:ascii="Times" w:hAnsi="Times"/>
        </w:rPr>
        <w:t xml:space="preserve">Il </w:t>
      </w:r>
      <w:r w:rsidR="00111705">
        <w:rPr>
          <w:rFonts w:ascii="Times" w:hAnsi="Times"/>
        </w:rPr>
        <w:t>serait intéressant</w:t>
      </w:r>
      <w:r w:rsidR="008A749F" w:rsidRPr="008A749F">
        <w:rPr>
          <w:rFonts w:ascii="Times" w:hAnsi="Times"/>
        </w:rPr>
        <w:t xml:space="preserve"> étudier le rôle d’</w:t>
      </w:r>
      <w:r w:rsidR="0052138C" w:rsidRPr="008A749F">
        <w:rPr>
          <w:rFonts w:ascii="Times" w:hAnsi="Times"/>
        </w:rPr>
        <w:t xml:space="preserve">une protéine </w:t>
      </w:r>
      <w:r w:rsidR="00027BDD">
        <w:rPr>
          <w:rFonts w:ascii="Times" w:hAnsi="Times"/>
        </w:rPr>
        <w:t>à la fonction inconnue</w:t>
      </w:r>
      <w:r w:rsidR="0052138C" w:rsidRPr="008A749F">
        <w:rPr>
          <w:rFonts w:ascii="Times" w:hAnsi="Times"/>
        </w:rPr>
        <w:t xml:space="preserve">, qui serait </w:t>
      </w:r>
      <w:r w:rsidR="00111705">
        <w:rPr>
          <w:rFonts w:ascii="Times" w:hAnsi="Times"/>
        </w:rPr>
        <w:t xml:space="preserve">fortement induite et </w:t>
      </w:r>
      <w:r w:rsidR="00496353">
        <w:rPr>
          <w:rFonts w:ascii="Times" w:hAnsi="Times"/>
        </w:rPr>
        <w:t>d’</w:t>
      </w:r>
      <w:r w:rsidR="0052138C" w:rsidRPr="008A749F">
        <w:rPr>
          <w:rFonts w:ascii="Times" w:hAnsi="Times"/>
        </w:rPr>
        <w:t>une protéine</w:t>
      </w:r>
      <w:r w:rsidR="00027BDD">
        <w:rPr>
          <w:rFonts w:ascii="Times" w:hAnsi="Times"/>
        </w:rPr>
        <w:t xml:space="preserve"> à la fonction</w:t>
      </w:r>
      <w:r w:rsidR="0052138C" w:rsidRPr="008A749F">
        <w:rPr>
          <w:rFonts w:ascii="Times" w:hAnsi="Times"/>
        </w:rPr>
        <w:t xml:space="preserve"> </w:t>
      </w:r>
      <w:r w:rsidR="008A749F" w:rsidRPr="008A749F">
        <w:rPr>
          <w:rFonts w:ascii="Times" w:hAnsi="Times"/>
        </w:rPr>
        <w:t xml:space="preserve">connue mais </w:t>
      </w:r>
      <w:r w:rsidR="00027BDD">
        <w:rPr>
          <w:rFonts w:ascii="Times" w:hAnsi="Times"/>
        </w:rPr>
        <w:t xml:space="preserve">dont le rôle </w:t>
      </w:r>
      <w:r w:rsidR="00111705">
        <w:rPr>
          <w:rFonts w:ascii="Times" w:hAnsi="Times"/>
        </w:rPr>
        <w:t>dans la virulence</w:t>
      </w:r>
      <w:r w:rsidR="00027BDD">
        <w:rPr>
          <w:rFonts w:ascii="Times" w:hAnsi="Times"/>
        </w:rPr>
        <w:t xml:space="preserve"> n’a pas</w:t>
      </w:r>
      <w:r w:rsidR="00DE5C68">
        <w:rPr>
          <w:rFonts w:ascii="Times" w:hAnsi="Times"/>
        </w:rPr>
        <w:t xml:space="preserve"> encore</w:t>
      </w:r>
      <w:r w:rsidR="00027BDD">
        <w:rPr>
          <w:rFonts w:ascii="Times" w:hAnsi="Times"/>
        </w:rPr>
        <w:t xml:space="preserve"> été démontré.</w:t>
      </w:r>
      <w:r w:rsidR="008A749F">
        <w:rPr>
          <w:rFonts w:ascii="Times" w:hAnsi="Times"/>
        </w:rPr>
        <w:t xml:space="preserve"> </w:t>
      </w:r>
    </w:p>
    <w:p w14:paraId="70111C69" w14:textId="74E6AE86" w:rsidR="00CA62B7" w:rsidRPr="002E21E4" w:rsidRDefault="00CA62B7" w:rsidP="002A6A70">
      <w:pPr>
        <w:pStyle w:val="Titre3"/>
        <w:spacing w:line="360" w:lineRule="auto"/>
        <w:jc w:val="both"/>
      </w:pPr>
      <w:r>
        <w:t>Analyse Fonctionnelle</w:t>
      </w:r>
    </w:p>
    <w:p w14:paraId="383AC7A5" w14:textId="068AB839" w:rsidR="009B4231" w:rsidRPr="00BE3294" w:rsidRDefault="00F7026D" w:rsidP="002A6A70">
      <w:pPr>
        <w:spacing w:line="360" w:lineRule="auto"/>
        <w:jc w:val="both"/>
        <w:rPr>
          <w:rFonts w:ascii="Times" w:hAnsi="Times"/>
        </w:rPr>
      </w:pPr>
      <w:r>
        <w:rPr>
          <w:rFonts w:ascii="Times" w:hAnsi="Times"/>
        </w:rPr>
        <w:t xml:space="preserve">     </w:t>
      </w:r>
      <w:r w:rsidR="00D10401">
        <w:rPr>
          <w:rFonts w:ascii="Times" w:hAnsi="Times"/>
        </w:rPr>
        <w:t>Pour étudier le rôle de</w:t>
      </w:r>
      <w:r w:rsidR="00027BDD">
        <w:rPr>
          <w:rFonts w:ascii="Times" w:hAnsi="Times"/>
        </w:rPr>
        <w:t>s</w:t>
      </w:r>
      <w:r w:rsidR="00D10401">
        <w:rPr>
          <w:rFonts w:ascii="Times" w:hAnsi="Times"/>
        </w:rPr>
        <w:t xml:space="preserve"> protéines</w:t>
      </w:r>
      <w:r w:rsidR="00027BDD">
        <w:rPr>
          <w:rFonts w:ascii="Times" w:hAnsi="Times"/>
        </w:rPr>
        <w:t xml:space="preserve"> sélectionnées</w:t>
      </w:r>
      <w:r w:rsidR="00D10401">
        <w:rPr>
          <w:rFonts w:ascii="Times" w:hAnsi="Times"/>
        </w:rPr>
        <w:t xml:space="preserve">, nous allons </w:t>
      </w:r>
      <w:r w:rsidR="00BE3294">
        <w:rPr>
          <w:rFonts w:ascii="Times" w:hAnsi="Times"/>
        </w:rPr>
        <w:t xml:space="preserve">réaliser </w:t>
      </w:r>
      <w:r w:rsidR="00027BDD">
        <w:rPr>
          <w:rFonts w:ascii="Times" w:hAnsi="Times"/>
        </w:rPr>
        <w:t>des mutants KO</w:t>
      </w:r>
      <w:r w:rsidR="00BE3294">
        <w:rPr>
          <w:rFonts w:ascii="Times" w:hAnsi="Times"/>
        </w:rPr>
        <w:t xml:space="preserve">, </w:t>
      </w:r>
      <w:r w:rsidR="00D10401">
        <w:rPr>
          <w:rFonts w:ascii="Times" w:hAnsi="Times"/>
        </w:rPr>
        <w:t xml:space="preserve">sur le modèle d’étude du laboratoire, </w:t>
      </w:r>
      <w:r w:rsidR="00D10401" w:rsidRPr="00D10401">
        <w:rPr>
          <w:rFonts w:ascii="Times" w:hAnsi="Times"/>
          <w:i/>
        </w:rPr>
        <w:t>C.</w:t>
      </w:r>
      <w:r w:rsidR="008A749F">
        <w:rPr>
          <w:rFonts w:ascii="Times" w:hAnsi="Times"/>
          <w:i/>
        </w:rPr>
        <w:t xml:space="preserve"> </w:t>
      </w:r>
      <w:r w:rsidR="00D10401" w:rsidRPr="00D10401">
        <w:rPr>
          <w:rFonts w:ascii="Times" w:hAnsi="Times"/>
          <w:i/>
        </w:rPr>
        <w:t>lusitania</w:t>
      </w:r>
      <w:r w:rsidR="00D10401">
        <w:rPr>
          <w:rFonts w:ascii="Times" w:hAnsi="Times"/>
          <w:i/>
        </w:rPr>
        <w:t>e</w:t>
      </w:r>
      <w:r w:rsidR="00027BDD">
        <w:rPr>
          <w:rFonts w:ascii="Times" w:hAnsi="Times"/>
          <w:i/>
        </w:rPr>
        <w:t xml:space="preserve"> </w:t>
      </w:r>
      <w:r w:rsidR="00027BDD">
        <w:rPr>
          <w:rFonts w:ascii="Times" w:hAnsi="Times"/>
        </w:rPr>
        <w:t>6936</w:t>
      </w:r>
      <w:r w:rsidR="00D10401">
        <w:rPr>
          <w:rFonts w:ascii="Times" w:hAnsi="Times"/>
        </w:rPr>
        <w:t xml:space="preserve"> </w:t>
      </w:r>
      <w:r w:rsidR="00BE3294">
        <w:rPr>
          <w:rFonts w:ascii="Times" w:hAnsi="Times"/>
        </w:rPr>
        <w:t xml:space="preserve">plus </w:t>
      </w:r>
      <w:r w:rsidR="00D10401">
        <w:rPr>
          <w:rFonts w:ascii="Times" w:hAnsi="Times"/>
        </w:rPr>
        <w:t xml:space="preserve">facile </w:t>
      </w:r>
      <w:r w:rsidR="00884AF8">
        <w:rPr>
          <w:rFonts w:ascii="Times" w:hAnsi="Times"/>
        </w:rPr>
        <w:t xml:space="preserve">d’étude car </w:t>
      </w:r>
      <w:r w:rsidR="008A749F">
        <w:rPr>
          <w:rFonts w:ascii="Times" w:hAnsi="Times"/>
        </w:rPr>
        <w:t>haploïde</w:t>
      </w:r>
      <w:r w:rsidR="00BE3294">
        <w:rPr>
          <w:rFonts w:ascii="Times" w:hAnsi="Times"/>
        </w:rPr>
        <w:t xml:space="preserve">. </w:t>
      </w:r>
      <w:r w:rsidR="00884AF8">
        <w:rPr>
          <w:rFonts w:ascii="Times" w:hAnsi="Times"/>
        </w:rPr>
        <w:t xml:space="preserve">Nous </w:t>
      </w:r>
      <w:r w:rsidR="00BE3294">
        <w:rPr>
          <w:rFonts w:ascii="Times" w:hAnsi="Times"/>
        </w:rPr>
        <w:t xml:space="preserve">allons utiliser le système </w:t>
      </w:r>
      <w:r w:rsidR="00BE3294" w:rsidRPr="00884AF8">
        <w:rPr>
          <w:rFonts w:ascii="Times" w:hAnsi="Times"/>
          <w:i/>
        </w:rPr>
        <w:t>URA3</w:t>
      </w:r>
      <w:r w:rsidR="00BE3294">
        <w:rPr>
          <w:rFonts w:ascii="Times" w:hAnsi="Times"/>
        </w:rPr>
        <w:t xml:space="preserve"> Blaster</w:t>
      </w:r>
      <w:r w:rsidR="008A749F">
        <w:rPr>
          <w:rFonts w:ascii="Times" w:hAnsi="Times"/>
        </w:rPr>
        <w:t xml:space="preserve">, il faut donc une souche récipiente possédant un marqueur d’auxotrophie </w:t>
      </w:r>
      <w:r w:rsidR="00884AF8">
        <w:rPr>
          <w:rFonts w:ascii="Times" w:hAnsi="Times"/>
        </w:rPr>
        <w:t>Δ</w:t>
      </w:r>
      <w:r w:rsidR="00884AF8" w:rsidRPr="00884AF8">
        <w:rPr>
          <w:rFonts w:ascii="Times" w:hAnsi="Times"/>
          <w:i/>
        </w:rPr>
        <w:t>ura3</w:t>
      </w:r>
      <w:r w:rsidR="008A749F">
        <w:rPr>
          <w:rFonts w:ascii="Times" w:hAnsi="Times"/>
        </w:rPr>
        <w:t>.</w:t>
      </w:r>
      <w:r w:rsidR="008A749F" w:rsidRPr="008A749F">
        <w:rPr>
          <w:rFonts w:ascii="Times" w:hAnsi="Times"/>
        </w:rPr>
        <w:t xml:space="preserve"> </w:t>
      </w:r>
      <w:r w:rsidR="008A749F">
        <w:rPr>
          <w:rFonts w:ascii="Times" w:hAnsi="Times"/>
        </w:rPr>
        <w:t xml:space="preserve">Les levures </w:t>
      </w:r>
      <w:r w:rsidR="00884AF8">
        <w:rPr>
          <w:rFonts w:ascii="Times" w:hAnsi="Times"/>
        </w:rPr>
        <w:t>seront</w:t>
      </w:r>
      <w:r w:rsidR="008A749F">
        <w:rPr>
          <w:rFonts w:ascii="Times" w:hAnsi="Times"/>
        </w:rPr>
        <w:t xml:space="preserve"> préalablement traitées à l’acétate de lithium </w:t>
      </w:r>
      <w:r w:rsidR="00884AF8">
        <w:rPr>
          <w:rFonts w:ascii="Times" w:hAnsi="Times"/>
        </w:rPr>
        <w:t>avant d’être transformé</w:t>
      </w:r>
      <w:r w:rsidR="00111705">
        <w:rPr>
          <w:rFonts w:ascii="Times" w:hAnsi="Times"/>
        </w:rPr>
        <w:t>e</w:t>
      </w:r>
      <w:r w:rsidR="00884AF8">
        <w:rPr>
          <w:rFonts w:ascii="Times" w:hAnsi="Times"/>
        </w:rPr>
        <w:t>s par électroporation.</w:t>
      </w:r>
      <w:r>
        <w:rPr>
          <w:rFonts w:ascii="Times" w:hAnsi="Times"/>
        </w:rPr>
        <w:t xml:space="preserve"> </w:t>
      </w:r>
      <w:r w:rsidR="008A749F">
        <w:rPr>
          <w:rFonts w:ascii="Times" w:hAnsi="Times"/>
        </w:rPr>
        <w:t xml:space="preserve">La cassette de délétion est constituée du marqueur de sélection </w:t>
      </w:r>
      <w:r w:rsidR="008A749F" w:rsidRPr="00884AF8">
        <w:rPr>
          <w:rFonts w:ascii="Times" w:hAnsi="Times"/>
          <w:i/>
        </w:rPr>
        <w:t>URA3</w:t>
      </w:r>
      <w:r w:rsidR="008A749F">
        <w:rPr>
          <w:rFonts w:ascii="Times" w:hAnsi="Times"/>
        </w:rPr>
        <w:t xml:space="preserve"> entouré des parties amont et aval du gène d’intérêt. Cela permettra une recombinaison homologue, délétant ainsi le gène. </w:t>
      </w:r>
      <w:r>
        <w:rPr>
          <w:rFonts w:ascii="Times" w:hAnsi="Times"/>
        </w:rPr>
        <w:t>Il y a</w:t>
      </w:r>
      <w:r w:rsidR="00884AF8">
        <w:rPr>
          <w:rFonts w:ascii="Times" w:hAnsi="Times"/>
        </w:rPr>
        <w:t>ura</w:t>
      </w:r>
      <w:r>
        <w:rPr>
          <w:rFonts w:ascii="Times" w:hAnsi="Times"/>
        </w:rPr>
        <w:t xml:space="preserve"> ensuite sélection des mutants </w:t>
      </w:r>
      <w:r w:rsidRPr="002F4EA8">
        <w:rPr>
          <w:rFonts w:ascii="Times" w:hAnsi="Times"/>
          <w:i/>
        </w:rPr>
        <w:t>URA3</w:t>
      </w:r>
      <w:r w:rsidRPr="00F7026D">
        <w:rPr>
          <w:rFonts w:ascii="Times" w:hAnsi="Times"/>
          <w:vertAlign w:val="superscript"/>
        </w:rPr>
        <w:t>+</w:t>
      </w:r>
      <w:r>
        <w:rPr>
          <w:rFonts w:ascii="Times" w:hAnsi="Times"/>
        </w:rPr>
        <w:t xml:space="preserve"> sur un milieu </w:t>
      </w:r>
      <w:r w:rsidR="00111705">
        <w:rPr>
          <w:rFonts w:ascii="Times" w:hAnsi="Times"/>
        </w:rPr>
        <w:t xml:space="preserve">dépourvu en </w:t>
      </w:r>
      <w:r w:rsidR="00884AF8">
        <w:rPr>
          <w:rFonts w:ascii="Times" w:hAnsi="Times"/>
        </w:rPr>
        <w:t>uracile.</w:t>
      </w:r>
    </w:p>
    <w:p w14:paraId="79900DEB" w14:textId="429175FA" w:rsidR="003D0BEE" w:rsidRDefault="00F7026D" w:rsidP="006557F5">
      <w:pPr>
        <w:spacing w:line="360" w:lineRule="auto"/>
        <w:jc w:val="both"/>
        <w:rPr>
          <w:rFonts w:ascii="Times" w:hAnsi="Times"/>
        </w:rPr>
      </w:pPr>
      <w:r>
        <w:rPr>
          <w:rFonts w:ascii="Times" w:hAnsi="Times"/>
        </w:rPr>
        <w:t xml:space="preserve">     </w:t>
      </w:r>
      <w:r w:rsidR="002F4EA8">
        <w:rPr>
          <w:rFonts w:ascii="Times" w:hAnsi="Times"/>
        </w:rPr>
        <w:t xml:space="preserve">Dans le but d’éliminer </w:t>
      </w:r>
      <w:r w:rsidR="002F4EA8" w:rsidRPr="002F4EA8">
        <w:rPr>
          <w:rFonts w:ascii="Times" w:hAnsi="Times"/>
          <w:i/>
        </w:rPr>
        <w:t>URA3</w:t>
      </w:r>
      <w:r w:rsidR="002F4EA8">
        <w:rPr>
          <w:rFonts w:ascii="Times" w:hAnsi="Times"/>
          <w:i/>
        </w:rPr>
        <w:t xml:space="preserve"> </w:t>
      </w:r>
      <w:r w:rsidR="002F4EA8">
        <w:rPr>
          <w:rFonts w:ascii="Times" w:hAnsi="Times"/>
        </w:rPr>
        <w:t>du locus du gène muté, u</w:t>
      </w:r>
      <w:r>
        <w:rPr>
          <w:rFonts w:ascii="Times" w:hAnsi="Times"/>
        </w:rPr>
        <w:t xml:space="preserve">ne deuxième transformation </w:t>
      </w:r>
      <w:r w:rsidR="00884AF8">
        <w:rPr>
          <w:rFonts w:ascii="Times" w:hAnsi="Times"/>
        </w:rPr>
        <w:t>sera</w:t>
      </w:r>
      <w:r>
        <w:rPr>
          <w:rFonts w:ascii="Times" w:hAnsi="Times"/>
        </w:rPr>
        <w:t xml:space="preserve"> réalisée avec une cassette uniquement com</w:t>
      </w:r>
      <w:r w:rsidR="002F4EA8">
        <w:rPr>
          <w:rFonts w:ascii="Times" w:hAnsi="Times"/>
        </w:rPr>
        <w:t>posée des parties amont et aval. L</w:t>
      </w:r>
      <w:r>
        <w:rPr>
          <w:rFonts w:ascii="Times" w:hAnsi="Times"/>
        </w:rPr>
        <w:t xml:space="preserve">es levures </w:t>
      </w:r>
      <w:r w:rsidR="002F4EA8">
        <w:rPr>
          <w:rFonts w:ascii="Times" w:hAnsi="Times"/>
        </w:rPr>
        <w:t>seront</w:t>
      </w:r>
      <w:r>
        <w:rPr>
          <w:rFonts w:ascii="Times" w:hAnsi="Times"/>
        </w:rPr>
        <w:t xml:space="preserve"> étalées sur un milieu de culture complémenté 5FOA (</w:t>
      </w:r>
      <w:r w:rsidRPr="00F7026D">
        <w:rPr>
          <w:rFonts w:ascii="Times" w:hAnsi="Times"/>
          <w:bCs/>
        </w:rPr>
        <w:t>5-Fluoroorotic acid</w:t>
      </w:r>
      <w:r>
        <w:rPr>
          <w:rFonts w:ascii="Times" w:hAnsi="Times"/>
          <w:bCs/>
        </w:rPr>
        <w:t xml:space="preserve">) afin de sélectionner les levures ayant perdues </w:t>
      </w:r>
      <w:r w:rsidRPr="002F4EA8">
        <w:rPr>
          <w:rFonts w:ascii="Times" w:hAnsi="Times"/>
          <w:bCs/>
          <w:i/>
        </w:rPr>
        <w:t>URA3</w:t>
      </w:r>
      <w:r w:rsidRPr="00BD22E0">
        <w:rPr>
          <w:rFonts w:ascii="Times" w:hAnsi="Times"/>
          <w:bCs/>
        </w:rPr>
        <w:t xml:space="preserve">. </w:t>
      </w:r>
      <w:r w:rsidR="00884AF8">
        <w:rPr>
          <w:rFonts w:ascii="Times" w:hAnsi="Times"/>
        </w:rPr>
        <w:t>Une</w:t>
      </w:r>
      <w:r w:rsidR="00BD22E0">
        <w:rPr>
          <w:rFonts w:ascii="Times" w:hAnsi="Times"/>
        </w:rPr>
        <w:t xml:space="preserve"> transformation</w:t>
      </w:r>
      <w:r w:rsidR="002F4EA8">
        <w:rPr>
          <w:rFonts w:ascii="Times" w:hAnsi="Times"/>
        </w:rPr>
        <w:t xml:space="preserve"> supplémentaire</w:t>
      </w:r>
      <w:r w:rsidR="00BD22E0">
        <w:rPr>
          <w:rFonts w:ascii="Times" w:hAnsi="Times"/>
        </w:rPr>
        <w:t xml:space="preserve"> </w:t>
      </w:r>
      <w:r w:rsidR="002F4EA8">
        <w:rPr>
          <w:rFonts w:ascii="Times" w:hAnsi="Times"/>
        </w:rPr>
        <w:t xml:space="preserve">permettra de </w:t>
      </w:r>
      <w:r w:rsidR="00BD22E0">
        <w:rPr>
          <w:rFonts w:ascii="Times" w:hAnsi="Times"/>
        </w:rPr>
        <w:t xml:space="preserve">remettre </w:t>
      </w:r>
      <w:r w:rsidR="00BD22E0" w:rsidRPr="002F4EA8">
        <w:rPr>
          <w:rFonts w:ascii="Times" w:hAnsi="Times"/>
          <w:i/>
        </w:rPr>
        <w:t>URA</w:t>
      </w:r>
      <w:r w:rsidR="002F4EA8" w:rsidRPr="002F4EA8">
        <w:rPr>
          <w:rFonts w:ascii="Times" w:hAnsi="Times"/>
          <w:i/>
        </w:rPr>
        <w:t>3</w:t>
      </w:r>
      <w:r w:rsidR="00BD22E0">
        <w:rPr>
          <w:rFonts w:ascii="Times" w:hAnsi="Times"/>
        </w:rPr>
        <w:t xml:space="preserve"> à son locus</w:t>
      </w:r>
      <w:r w:rsidR="002F4EA8">
        <w:rPr>
          <w:rFonts w:ascii="Times" w:hAnsi="Times"/>
        </w:rPr>
        <w:t>.</w:t>
      </w:r>
    </w:p>
    <w:p w14:paraId="464DBFD6" w14:textId="589A0A38" w:rsidR="002F4EA8" w:rsidRDefault="002F4EA8" w:rsidP="006557F5">
      <w:pPr>
        <w:spacing w:line="360" w:lineRule="auto"/>
        <w:jc w:val="both"/>
        <w:rPr>
          <w:rFonts w:ascii="Times" w:hAnsi="Times"/>
        </w:rPr>
      </w:pPr>
      <w:r>
        <w:rPr>
          <w:rFonts w:ascii="Times" w:hAnsi="Times"/>
        </w:rPr>
        <w:t xml:space="preserve">     Enfin, une copie sauvage du gène sera ré-introduite dans le mutant afin de vérifier le retour à un phénotype sauvage.</w:t>
      </w:r>
    </w:p>
    <w:p w14:paraId="0E6CEFB9" w14:textId="3066A0FD" w:rsidR="00884AF8" w:rsidRDefault="002F4EA8" w:rsidP="006557F5">
      <w:pPr>
        <w:spacing w:line="360" w:lineRule="auto"/>
        <w:jc w:val="both"/>
        <w:rPr>
          <w:rFonts w:ascii="Times" w:hAnsi="Times"/>
        </w:rPr>
      </w:pPr>
      <w:r>
        <w:rPr>
          <w:rFonts w:ascii="Times" w:hAnsi="Times"/>
        </w:rPr>
        <w:t xml:space="preserve">     Toutes les transformations seront analysées </w:t>
      </w:r>
      <w:r w:rsidR="00884AF8">
        <w:rPr>
          <w:rFonts w:ascii="Times" w:hAnsi="Times"/>
        </w:rPr>
        <w:t xml:space="preserve">par Southern Blot ou PCR </w:t>
      </w:r>
      <w:r>
        <w:rPr>
          <w:rFonts w:ascii="Times" w:hAnsi="Times"/>
        </w:rPr>
        <w:t>afin</w:t>
      </w:r>
      <w:r w:rsidR="00884AF8">
        <w:rPr>
          <w:rFonts w:ascii="Times" w:hAnsi="Times"/>
        </w:rPr>
        <w:t xml:space="preserve"> valider les mutants.</w:t>
      </w:r>
    </w:p>
    <w:p w14:paraId="5CDEDBFF" w14:textId="338672C6" w:rsidR="006557F5" w:rsidRPr="006557F5" w:rsidRDefault="003D0BEE" w:rsidP="006557F5">
      <w:pPr>
        <w:pStyle w:val="Titre3"/>
        <w:spacing w:line="360" w:lineRule="auto"/>
      </w:pPr>
      <w:r>
        <w:t>Criblage phénotypique</w:t>
      </w:r>
    </w:p>
    <w:p w14:paraId="1E8BA274" w14:textId="6786EAB1" w:rsidR="00F91D47" w:rsidRDefault="00C93E4F" w:rsidP="006557F5">
      <w:pPr>
        <w:spacing w:line="360" w:lineRule="auto"/>
        <w:jc w:val="both"/>
        <w:rPr>
          <w:rFonts w:ascii="Times" w:hAnsi="Times"/>
        </w:rPr>
      </w:pPr>
      <w:r>
        <w:rPr>
          <w:rFonts w:ascii="Times" w:hAnsi="Times"/>
        </w:rPr>
        <w:t xml:space="preserve">     </w:t>
      </w:r>
      <w:r w:rsidR="003D0BEE">
        <w:rPr>
          <w:rFonts w:ascii="Times" w:hAnsi="Times"/>
        </w:rPr>
        <w:t xml:space="preserve">L’étape suivante est de voir l’effet de la délétion </w:t>
      </w:r>
      <w:r w:rsidR="003324A3">
        <w:rPr>
          <w:rFonts w:ascii="Times" w:hAnsi="Times"/>
        </w:rPr>
        <w:t>sur le phénot</w:t>
      </w:r>
      <w:r w:rsidR="00EA22F5">
        <w:rPr>
          <w:rFonts w:ascii="Times" w:hAnsi="Times"/>
        </w:rPr>
        <w:t>ype</w:t>
      </w:r>
      <w:r w:rsidR="003324A3">
        <w:rPr>
          <w:rFonts w:ascii="Times" w:hAnsi="Times"/>
        </w:rPr>
        <w:t xml:space="preserve"> de la levure </w:t>
      </w:r>
      <w:r w:rsidR="00EA22F5">
        <w:rPr>
          <w:rFonts w:ascii="Times" w:hAnsi="Times"/>
        </w:rPr>
        <w:t xml:space="preserve">en intéraction avec les macrophages </w:t>
      </w:r>
      <w:r w:rsidR="003324A3">
        <w:rPr>
          <w:rFonts w:ascii="Times" w:hAnsi="Times"/>
        </w:rPr>
        <w:t>en utilisant le modèle d’infection</w:t>
      </w:r>
      <w:r w:rsidR="00EA22F5" w:rsidRPr="00EA22F5">
        <w:rPr>
          <w:rFonts w:ascii="Times" w:hAnsi="Times"/>
          <w:vertAlign w:val="superscript"/>
        </w:rPr>
        <w:t>15</w:t>
      </w:r>
      <w:r w:rsidR="003324A3">
        <w:rPr>
          <w:rFonts w:ascii="Times" w:hAnsi="Times"/>
        </w:rPr>
        <w:t xml:space="preserve">. </w:t>
      </w:r>
      <w:r w:rsidR="007C7953">
        <w:rPr>
          <w:rFonts w:ascii="Times" w:hAnsi="Times"/>
        </w:rPr>
        <w:t>L’utilisation de marqueurs fluorescents spécifiques permet de suivre simultanément chaque population de cellules lors de l’intéraction. Les phagocytes sont marqués par un anticorps couplé à un fluorochrome au niveau de leur membrane</w:t>
      </w:r>
      <w:r w:rsidR="00F91D47">
        <w:rPr>
          <w:rFonts w:ascii="Times" w:hAnsi="Times"/>
        </w:rPr>
        <w:t xml:space="preserve"> (APC-CD16)</w:t>
      </w:r>
      <w:r w:rsidR="007C7953">
        <w:rPr>
          <w:rFonts w:ascii="Times" w:hAnsi="Times"/>
        </w:rPr>
        <w:t xml:space="preserve">. Leur activité </w:t>
      </w:r>
      <w:r w:rsidR="00EA22F5">
        <w:rPr>
          <w:rFonts w:ascii="Times" w:hAnsi="Times"/>
        </w:rPr>
        <w:t xml:space="preserve">métabolique </w:t>
      </w:r>
      <w:r w:rsidR="007C7953">
        <w:rPr>
          <w:rFonts w:ascii="Times" w:hAnsi="Times"/>
        </w:rPr>
        <w:t>est mi</w:t>
      </w:r>
      <w:r w:rsidR="00EA22F5">
        <w:rPr>
          <w:rFonts w:ascii="Times" w:hAnsi="Times"/>
        </w:rPr>
        <w:t>se en évidence par la calcéine</w:t>
      </w:r>
      <w:r w:rsidR="00F91D47">
        <w:rPr>
          <w:rFonts w:ascii="Times" w:hAnsi="Times"/>
        </w:rPr>
        <w:t>.</w:t>
      </w:r>
      <w:r w:rsidR="007C7953">
        <w:rPr>
          <w:rFonts w:ascii="Times" w:hAnsi="Times"/>
        </w:rPr>
        <w:t xml:space="preserve"> </w:t>
      </w:r>
      <w:r w:rsidR="00F91D47">
        <w:rPr>
          <w:rFonts w:ascii="Times" w:hAnsi="Times"/>
        </w:rPr>
        <w:t>Les levures sont marquées</w:t>
      </w:r>
      <w:r w:rsidR="00EA22F5">
        <w:rPr>
          <w:rFonts w:ascii="Times" w:hAnsi="Times"/>
        </w:rPr>
        <w:t xml:space="preserve"> au niveau de leur paroi</w:t>
      </w:r>
      <w:r w:rsidR="00F91D47">
        <w:rPr>
          <w:rFonts w:ascii="Times" w:hAnsi="Times"/>
        </w:rPr>
        <w:t xml:space="preserve"> </w:t>
      </w:r>
      <w:r w:rsidR="00EA22F5">
        <w:rPr>
          <w:rFonts w:ascii="Times" w:hAnsi="Times"/>
        </w:rPr>
        <w:t>par du</w:t>
      </w:r>
      <w:r w:rsidR="00382143">
        <w:rPr>
          <w:rFonts w:ascii="Times" w:hAnsi="Times"/>
        </w:rPr>
        <w:t xml:space="preserve"> c</w:t>
      </w:r>
      <w:r w:rsidR="00F91D47">
        <w:rPr>
          <w:rFonts w:ascii="Times" w:hAnsi="Times"/>
        </w:rPr>
        <w:t>alcofluor.</w:t>
      </w:r>
    </w:p>
    <w:p w14:paraId="584165F0" w14:textId="46E16CB4" w:rsidR="00F91D47" w:rsidRDefault="00F91D47" w:rsidP="006557F5">
      <w:pPr>
        <w:spacing w:line="360" w:lineRule="auto"/>
        <w:jc w:val="both"/>
        <w:rPr>
          <w:rFonts w:ascii="Times" w:hAnsi="Times"/>
        </w:rPr>
      </w:pPr>
      <w:r>
        <w:rPr>
          <w:rFonts w:ascii="Times" w:hAnsi="Times"/>
        </w:rPr>
        <w:t xml:space="preserve">     </w:t>
      </w:r>
      <w:r w:rsidRPr="00F91D47">
        <w:rPr>
          <w:rFonts w:ascii="Times" w:hAnsi="Times"/>
        </w:rPr>
        <w:t xml:space="preserve">L’intéraction </w:t>
      </w:r>
      <w:r w:rsidR="00382143">
        <w:rPr>
          <w:rFonts w:ascii="Times" w:hAnsi="Times"/>
        </w:rPr>
        <w:t>entre les</w:t>
      </w:r>
      <w:r w:rsidRPr="00F91D47">
        <w:rPr>
          <w:rFonts w:ascii="Times" w:hAnsi="Times"/>
        </w:rPr>
        <w:t xml:space="preserve"> levures et </w:t>
      </w:r>
      <w:r w:rsidR="00382143">
        <w:rPr>
          <w:rFonts w:ascii="Times" w:hAnsi="Times"/>
        </w:rPr>
        <w:t xml:space="preserve">les </w:t>
      </w:r>
      <w:r w:rsidRPr="00F91D47">
        <w:rPr>
          <w:rFonts w:ascii="Times" w:hAnsi="Times"/>
        </w:rPr>
        <w:t>macrophages est suivie en plaque de culture</w:t>
      </w:r>
      <w:r w:rsidR="006944AE">
        <w:rPr>
          <w:rFonts w:ascii="Times" w:hAnsi="Times"/>
        </w:rPr>
        <w:t xml:space="preserve"> cellulaire</w:t>
      </w:r>
      <w:r w:rsidRPr="00F91D47">
        <w:rPr>
          <w:rFonts w:ascii="Times" w:hAnsi="Times"/>
        </w:rPr>
        <w:t xml:space="preserve"> jusqu’à 24h post-infection.</w:t>
      </w:r>
      <w:r>
        <w:rPr>
          <w:rFonts w:ascii="Times" w:hAnsi="Times"/>
          <w:color w:val="FF0000"/>
        </w:rPr>
        <w:t xml:space="preserve">  </w:t>
      </w:r>
    </w:p>
    <w:p w14:paraId="7990D989" w14:textId="71AEC4FF" w:rsidR="00F91D47" w:rsidRDefault="00F91D47" w:rsidP="00F91D47">
      <w:pPr>
        <w:pStyle w:val="Paragraphedeliste"/>
        <w:numPr>
          <w:ilvl w:val="0"/>
          <w:numId w:val="8"/>
        </w:numPr>
        <w:spacing w:line="360" w:lineRule="auto"/>
        <w:jc w:val="both"/>
        <w:rPr>
          <w:rFonts w:ascii="Times" w:hAnsi="Times"/>
        </w:rPr>
      </w:pPr>
      <w:r>
        <w:rPr>
          <w:rFonts w:ascii="Times" w:hAnsi="Times"/>
        </w:rPr>
        <w:t xml:space="preserve">Le </w:t>
      </w:r>
      <w:r w:rsidR="006944AE">
        <w:rPr>
          <w:rFonts w:ascii="Times" w:hAnsi="Times"/>
          <w:b/>
        </w:rPr>
        <w:t xml:space="preserve"> </w:t>
      </w:r>
      <w:r w:rsidR="006944AE">
        <w:rPr>
          <w:rFonts w:ascii="Times" w:hAnsi="Times"/>
        </w:rPr>
        <w:t xml:space="preserve">cytométrie en flux </w:t>
      </w:r>
      <w:r>
        <w:rPr>
          <w:rFonts w:ascii="Times" w:hAnsi="Times"/>
        </w:rPr>
        <w:t>permet de suivre la survie des macrophages (APC-CD16</w:t>
      </w:r>
      <w:r w:rsidRPr="00F91D47">
        <w:rPr>
          <w:rFonts w:ascii="Times" w:hAnsi="Times"/>
          <w:vertAlign w:val="superscript"/>
        </w:rPr>
        <w:t>+</w:t>
      </w:r>
      <w:r>
        <w:rPr>
          <w:rFonts w:ascii="Times" w:hAnsi="Times"/>
        </w:rPr>
        <w:t>, Calcéine</w:t>
      </w:r>
      <w:r w:rsidRPr="00F91D47">
        <w:rPr>
          <w:rFonts w:ascii="Times" w:hAnsi="Times"/>
          <w:vertAlign w:val="superscript"/>
        </w:rPr>
        <w:t>+</w:t>
      </w:r>
      <w:r>
        <w:rPr>
          <w:rFonts w:ascii="Times" w:hAnsi="Times"/>
        </w:rPr>
        <w:t xml:space="preserve">) mais nous permet également de </w:t>
      </w:r>
      <w:r w:rsidR="006944AE">
        <w:rPr>
          <w:rFonts w:ascii="Times" w:hAnsi="Times"/>
        </w:rPr>
        <w:t>déterminer</w:t>
      </w:r>
      <w:r>
        <w:rPr>
          <w:rFonts w:ascii="Times" w:hAnsi="Times"/>
        </w:rPr>
        <w:t xml:space="preserve"> </w:t>
      </w:r>
      <w:r w:rsidR="006944AE">
        <w:rPr>
          <w:rFonts w:ascii="Times" w:hAnsi="Times"/>
        </w:rPr>
        <w:t>la proportion de macrophages engagés en phagocytose</w:t>
      </w:r>
      <w:r>
        <w:rPr>
          <w:rFonts w:ascii="Times" w:hAnsi="Times"/>
        </w:rPr>
        <w:t xml:space="preserve"> (APC-CD16</w:t>
      </w:r>
      <w:r w:rsidRPr="00F91D47">
        <w:rPr>
          <w:rFonts w:ascii="Times" w:hAnsi="Times"/>
          <w:vertAlign w:val="superscript"/>
        </w:rPr>
        <w:t>+</w:t>
      </w:r>
      <w:r>
        <w:rPr>
          <w:rFonts w:ascii="Times" w:hAnsi="Times"/>
        </w:rPr>
        <w:t>, Calcéine</w:t>
      </w:r>
      <w:r w:rsidRPr="00F91D47">
        <w:rPr>
          <w:rFonts w:ascii="Times" w:hAnsi="Times"/>
          <w:vertAlign w:val="superscript"/>
        </w:rPr>
        <w:t>+</w:t>
      </w:r>
      <w:r>
        <w:rPr>
          <w:rFonts w:ascii="Times" w:hAnsi="Times"/>
        </w:rPr>
        <w:t>, Calcofluor</w:t>
      </w:r>
      <w:r w:rsidRPr="00F91D47">
        <w:rPr>
          <w:rFonts w:ascii="Times" w:hAnsi="Times"/>
          <w:vertAlign w:val="superscript"/>
        </w:rPr>
        <w:t>+</w:t>
      </w:r>
      <w:r>
        <w:rPr>
          <w:rFonts w:ascii="Times" w:hAnsi="Times"/>
        </w:rPr>
        <w:t>)</w:t>
      </w:r>
    </w:p>
    <w:p w14:paraId="46842BE5" w14:textId="7D2507E2" w:rsidR="00F91D47" w:rsidRDefault="00F91D47" w:rsidP="00F91D47">
      <w:pPr>
        <w:pStyle w:val="Paragraphedeliste"/>
        <w:numPr>
          <w:ilvl w:val="0"/>
          <w:numId w:val="8"/>
        </w:numPr>
        <w:spacing w:line="360" w:lineRule="auto"/>
        <w:jc w:val="both"/>
        <w:rPr>
          <w:rFonts w:ascii="Times" w:hAnsi="Times"/>
        </w:rPr>
      </w:pPr>
      <w:r>
        <w:rPr>
          <w:rFonts w:ascii="Times" w:hAnsi="Times"/>
        </w:rPr>
        <w:t xml:space="preserve">La fluorimétrie </w:t>
      </w:r>
      <w:r w:rsidR="00382143">
        <w:rPr>
          <w:rFonts w:ascii="Times" w:hAnsi="Times"/>
        </w:rPr>
        <w:t xml:space="preserve">classique </w:t>
      </w:r>
      <w:r>
        <w:rPr>
          <w:rFonts w:ascii="Times" w:hAnsi="Times"/>
        </w:rPr>
        <w:t xml:space="preserve">nous permet de connaître le taux d’internalisation des levures par les macrophages grâce à une méthode de Quenching par le Bleu Trypan qui </w:t>
      </w:r>
      <w:r w:rsidR="00382143">
        <w:rPr>
          <w:rFonts w:ascii="Times" w:hAnsi="Times"/>
        </w:rPr>
        <w:t>va éteindre la fluorescence du c</w:t>
      </w:r>
      <w:r>
        <w:rPr>
          <w:rFonts w:ascii="Times" w:hAnsi="Times"/>
        </w:rPr>
        <w:t>alcofluor sur les levures extracellulaire</w:t>
      </w:r>
      <w:r w:rsidR="00C717AC">
        <w:rPr>
          <w:rFonts w:ascii="Times" w:hAnsi="Times"/>
        </w:rPr>
        <w:t>s</w:t>
      </w:r>
      <w:r>
        <w:rPr>
          <w:rFonts w:ascii="Times" w:hAnsi="Times"/>
        </w:rPr>
        <w:t>.</w:t>
      </w:r>
    </w:p>
    <w:p w14:paraId="7243DE36" w14:textId="27B1E244" w:rsidR="00F91D47" w:rsidRDefault="00F91D47" w:rsidP="00F91D47">
      <w:pPr>
        <w:pStyle w:val="Paragraphedeliste"/>
        <w:numPr>
          <w:ilvl w:val="0"/>
          <w:numId w:val="8"/>
        </w:numPr>
        <w:spacing w:line="360" w:lineRule="auto"/>
        <w:jc w:val="both"/>
        <w:rPr>
          <w:rFonts w:ascii="Times" w:hAnsi="Times"/>
        </w:rPr>
      </w:pPr>
      <w:r>
        <w:rPr>
          <w:rFonts w:ascii="Times" w:hAnsi="Times"/>
        </w:rPr>
        <w:t xml:space="preserve">La multiplication des levures à l’intérieur des macrophages est évaluée </w:t>
      </w:r>
      <w:r w:rsidR="00D15698">
        <w:rPr>
          <w:rFonts w:ascii="Times" w:hAnsi="Times"/>
        </w:rPr>
        <w:t xml:space="preserve">par dénombrement sur cellule de Malassez. </w:t>
      </w:r>
    </w:p>
    <w:p w14:paraId="333F2C59" w14:textId="13B9EAB2" w:rsidR="00F91D47" w:rsidRPr="00D15698" w:rsidRDefault="00D15698" w:rsidP="002E21E4">
      <w:pPr>
        <w:pStyle w:val="Paragraphedeliste"/>
        <w:numPr>
          <w:ilvl w:val="0"/>
          <w:numId w:val="8"/>
        </w:numPr>
        <w:spacing w:line="360" w:lineRule="auto"/>
        <w:jc w:val="both"/>
        <w:rPr>
          <w:rFonts w:ascii="Times" w:hAnsi="Times"/>
        </w:rPr>
      </w:pPr>
      <w:r>
        <w:rPr>
          <w:rFonts w:ascii="Times" w:hAnsi="Times"/>
        </w:rPr>
        <w:t xml:space="preserve">La survie des levures internalisées est évaluée par une technique d’étalement de 100 UFC (Unité Formant Colonie) </w:t>
      </w:r>
      <w:r w:rsidR="00C717AC">
        <w:rPr>
          <w:rFonts w:ascii="Times" w:hAnsi="Times"/>
        </w:rPr>
        <w:t xml:space="preserve">sur milieu riche. </w:t>
      </w:r>
    </w:p>
    <w:p w14:paraId="42EE99C3" w14:textId="7A5D282C" w:rsidR="00537BF3" w:rsidRDefault="00537BF3" w:rsidP="00537BF3">
      <w:pPr>
        <w:pStyle w:val="Titre1"/>
      </w:pPr>
      <w:r>
        <w:t>Résultats attendus</w:t>
      </w:r>
    </w:p>
    <w:p w14:paraId="568DA3C8" w14:textId="77777777" w:rsidR="00537BF3" w:rsidRDefault="00537BF3" w:rsidP="002E21E4">
      <w:pPr>
        <w:spacing w:line="360" w:lineRule="auto"/>
        <w:jc w:val="both"/>
        <w:rPr>
          <w:rFonts w:ascii="Times" w:hAnsi="Times"/>
        </w:rPr>
      </w:pPr>
    </w:p>
    <w:p w14:paraId="2E8DE3A9" w14:textId="130B6231" w:rsidR="002E21E4" w:rsidRDefault="00C93E4F" w:rsidP="002E21E4">
      <w:pPr>
        <w:spacing w:line="360" w:lineRule="auto"/>
        <w:jc w:val="both"/>
        <w:rPr>
          <w:rFonts w:ascii="Times" w:hAnsi="Times"/>
        </w:rPr>
      </w:pPr>
      <w:r>
        <w:rPr>
          <w:rFonts w:ascii="Times" w:hAnsi="Times"/>
        </w:rPr>
        <w:t xml:space="preserve">     </w:t>
      </w:r>
      <w:r w:rsidR="00382143">
        <w:rPr>
          <w:rFonts w:ascii="Times" w:hAnsi="Times"/>
        </w:rPr>
        <w:t>L’analyse protéomique a permis</w:t>
      </w:r>
      <w:r w:rsidR="00301FDC">
        <w:rPr>
          <w:rFonts w:ascii="Times" w:hAnsi="Times"/>
        </w:rPr>
        <w:t xml:space="preserve"> d’identifier des protéines dérégulées lorsque la levure est en condition de phagocytose macrophagique, comme des études l’ont montré chez </w:t>
      </w:r>
      <w:r w:rsidR="00301FDC" w:rsidRPr="00301FDC">
        <w:rPr>
          <w:rFonts w:ascii="Times" w:hAnsi="Times"/>
          <w:i/>
        </w:rPr>
        <w:t>C.</w:t>
      </w:r>
      <w:r w:rsidR="001E42E2">
        <w:rPr>
          <w:rFonts w:ascii="Times" w:hAnsi="Times"/>
          <w:i/>
        </w:rPr>
        <w:t xml:space="preserve"> </w:t>
      </w:r>
      <w:r w:rsidR="00301FDC" w:rsidRPr="00301FDC">
        <w:rPr>
          <w:rFonts w:ascii="Times" w:hAnsi="Times"/>
          <w:i/>
        </w:rPr>
        <w:t>albicans</w:t>
      </w:r>
      <w:r w:rsidR="00301FDC">
        <w:rPr>
          <w:rFonts w:ascii="Times" w:hAnsi="Times"/>
          <w:i/>
        </w:rPr>
        <w:t xml:space="preserve">. </w:t>
      </w:r>
      <w:r w:rsidR="00301FDC">
        <w:rPr>
          <w:rFonts w:ascii="Times" w:hAnsi="Times"/>
        </w:rPr>
        <w:t xml:space="preserve">Grâce à l’analyse combinée de la protéomique et de la bioinformatique, il sera possible </w:t>
      </w:r>
      <w:r w:rsidR="001E42E2">
        <w:rPr>
          <w:rFonts w:ascii="Times" w:hAnsi="Times"/>
        </w:rPr>
        <w:t>d’identifier</w:t>
      </w:r>
      <w:r w:rsidR="00301FDC">
        <w:rPr>
          <w:rFonts w:ascii="Times" w:hAnsi="Times"/>
        </w:rPr>
        <w:t xml:space="preserve"> </w:t>
      </w:r>
      <w:r w:rsidR="001E42E2">
        <w:rPr>
          <w:rFonts w:ascii="Times" w:hAnsi="Times"/>
        </w:rPr>
        <w:t>les</w:t>
      </w:r>
      <w:r w:rsidR="00301FDC">
        <w:rPr>
          <w:rFonts w:ascii="Times" w:hAnsi="Times"/>
        </w:rPr>
        <w:t xml:space="preserve"> mécanisme</w:t>
      </w:r>
      <w:r w:rsidR="001E42E2">
        <w:rPr>
          <w:rFonts w:ascii="Times" w:hAnsi="Times"/>
        </w:rPr>
        <w:t>s</w:t>
      </w:r>
      <w:r w:rsidR="00301FDC">
        <w:rPr>
          <w:rFonts w:ascii="Times" w:hAnsi="Times"/>
        </w:rPr>
        <w:t xml:space="preserve"> d’échappement</w:t>
      </w:r>
      <w:r w:rsidR="001E42E2">
        <w:rPr>
          <w:rFonts w:ascii="Times" w:hAnsi="Times"/>
        </w:rPr>
        <w:t xml:space="preserve"> communs et spécifiques</w:t>
      </w:r>
      <w:r w:rsidR="00301FDC">
        <w:rPr>
          <w:rFonts w:ascii="Times" w:hAnsi="Times"/>
        </w:rPr>
        <w:t xml:space="preserve"> à </w:t>
      </w:r>
      <w:r w:rsidR="00301FDC" w:rsidRPr="00301FDC">
        <w:rPr>
          <w:rFonts w:ascii="Times" w:hAnsi="Times"/>
          <w:i/>
        </w:rPr>
        <w:t>C.</w:t>
      </w:r>
      <w:r w:rsidR="00382143">
        <w:rPr>
          <w:rFonts w:ascii="Times" w:hAnsi="Times"/>
          <w:i/>
        </w:rPr>
        <w:t xml:space="preserve"> </w:t>
      </w:r>
      <w:r w:rsidR="00301FDC" w:rsidRPr="00301FDC">
        <w:rPr>
          <w:rFonts w:ascii="Times" w:hAnsi="Times"/>
          <w:i/>
        </w:rPr>
        <w:t>al</w:t>
      </w:r>
      <w:r w:rsidR="00301FDC">
        <w:rPr>
          <w:rFonts w:ascii="Times" w:hAnsi="Times"/>
          <w:i/>
        </w:rPr>
        <w:t>bicans, C.</w:t>
      </w:r>
      <w:r w:rsidR="00382143">
        <w:rPr>
          <w:rFonts w:ascii="Times" w:hAnsi="Times"/>
          <w:i/>
        </w:rPr>
        <w:t xml:space="preserve"> </w:t>
      </w:r>
      <w:r w:rsidR="00301FDC">
        <w:rPr>
          <w:rFonts w:ascii="Times" w:hAnsi="Times"/>
          <w:i/>
        </w:rPr>
        <w:t xml:space="preserve">glabrata </w:t>
      </w:r>
      <w:r w:rsidR="00301FDC">
        <w:rPr>
          <w:rFonts w:ascii="Times" w:hAnsi="Times"/>
        </w:rPr>
        <w:t>et</w:t>
      </w:r>
      <w:r w:rsidR="00301FDC">
        <w:rPr>
          <w:rFonts w:ascii="Times" w:hAnsi="Times"/>
          <w:i/>
        </w:rPr>
        <w:t xml:space="preserve"> C.</w:t>
      </w:r>
      <w:r w:rsidR="00382143">
        <w:rPr>
          <w:rFonts w:ascii="Times" w:hAnsi="Times"/>
          <w:i/>
        </w:rPr>
        <w:t xml:space="preserve"> </w:t>
      </w:r>
      <w:r w:rsidR="00301FDC">
        <w:rPr>
          <w:rFonts w:ascii="Times" w:hAnsi="Times"/>
          <w:i/>
        </w:rPr>
        <w:t xml:space="preserve">lusitaniae. </w:t>
      </w:r>
      <w:r w:rsidR="00301FDC">
        <w:rPr>
          <w:rFonts w:ascii="Times" w:hAnsi="Times"/>
        </w:rPr>
        <w:t>En effet, l’étude du protéome complet</w:t>
      </w:r>
      <w:r w:rsidR="001E42E2">
        <w:rPr>
          <w:rFonts w:ascii="Times" w:hAnsi="Times"/>
        </w:rPr>
        <w:t xml:space="preserve"> devrait permettre</w:t>
      </w:r>
      <w:r w:rsidR="00301FDC">
        <w:rPr>
          <w:rFonts w:ascii="Times" w:hAnsi="Times"/>
        </w:rPr>
        <w:t xml:space="preserve"> d’obtenir une vue d’ensemble des stratégies de survie et de virulence mis</w:t>
      </w:r>
      <w:r w:rsidR="001E42E2">
        <w:rPr>
          <w:rFonts w:ascii="Times" w:hAnsi="Times"/>
        </w:rPr>
        <w:t>es</w:t>
      </w:r>
      <w:r w:rsidR="00301FDC">
        <w:rPr>
          <w:rFonts w:ascii="Times" w:hAnsi="Times"/>
        </w:rPr>
        <w:t xml:space="preserve"> en œuvre par </w:t>
      </w:r>
      <w:r w:rsidR="00301FDC" w:rsidRPr="00301FDC">
        <w:rPr>
          <w:rFonts w:ascii="Times" w:hAnsi="Times"/>
          <w:i/>
        </w:rPr>
        <w:t>Candida</w:t>
      </w:r>
      <w:r w:rsidR="00301FDC">
        <w:rPr>
          <w:rFonts w:ascii="Times" w:hAnsi="Times"/>
          <w:i/>
        </w:rPr>
        <w:t xml:space="preserve"> </w:t>
      </w:r>
      <w:r w:rsidR="00301FDC">
        <w:rPr>
          <w:rFonts w:ascii="Times" w:hAnsi="Times"/>
        </w:rPr>
        <w:t>lors de la phagocytose macrophagique</w:t>
      </w:r>
      <w:r w:rsidR="00301FDC">
        <w:rPr>
          <w:rFonts w:ascii="Times" w:hAnsi="Times"/>
          <w:i/>
        </w:rPr>
        <w:t xml:space="preserve">. </w:t>
      </w:r>
      <w:r w:rsidR="001E42E2">
        <w:rPr>
          <w:rFonts w:ascii="Times" w:hAnsi="Times"/>
        </w:rPr>
        <w:t xml:space="preserve">Ceci pourrait ouvrir la possibilité </w:t>
      </w:r>
      <w:r w:rsidR="00301FDC">
        <w:rPr>
          <w:rFonts w:ascii="Times" w:hAnsi="Times"/>
        </w:rPr>
        <w:t>d’identifier une nouvelle cible thérapeutique comm</w:t>
      </w:r>
      <w:r w:rsidR="001E42E2">
        <w:rPr>
          <w:rFonts w:ascii="Times" w:hAnsi="Times"/>
        </w:rPr>
        <w:t xml:space="preserve">une aux espèces étudiées qui </w:t>
      </w:r>
      <w:r w:rsidR="00E85F9F">
        <w:rPr>
          <w:rFonts w:ascii="Times" w:hAnsi="Times"/>
        </w:rPr>
        <w:t xml:space="preserve">pourrait s’avérer intéressante dans la recherche de nouveaux antifongiques. </w:t>
      </w:r>
    </w:p>
    <w:p w14:paraId="4602741F" w14:textId="329C1C4A" w:rsidR="001E42E2" w:rsidRDefault="00C93E4F" w:rsidP="002E21E4">
      <w:pPr>
        <w:spacing w:line="360" w:lineRule="auto"/>
        <w:jc w:val="both"/>
        <w:rPr>
          <w:rFonts w:ascii="Times" w:hAnsi="Times"/>
        </w:rPr>
      </w:pPr>
      <w:r>
        <w:rPr>
          <w:rFonts w:ascii="Times" w:hAnsi="Times"/>
        </w:rPr>
        <w:t xml:space="preserve">     </w:t>
      </w:r>
      <w:r w:rsidR="001E42E2">
        <w:rPr>
          <w:rFonts w:ascii="Times" w:hAnsi="Times"/>
        </w:rPr>
        <w:t xml:space="preserve">Cette analyse protéomique sert de point de départ aux futures analyses fonctionnelles qui restent indispensables pour démontrer le rôle de chaque protéine dans la virulence. </w:t>
      </w:r>
    </w:p>
    <w:p w14:paraId="0AFB9B96" w14:textId="2EEF407B" w:rsidR="007E190B" w:rsidRDefault="007E190B" w:rsidP="002E21E4">
      <w:pPr>
        <w:spacing w:line="360" w:lineRule="auto"/>
        <w:jc w:val="both"/>
        <w:rPr>
          <w:rFonts w:ascii="Times" w:hAnsi="Times"/>
        </w:rPr>
      </w:pPr>
    </w:p>
    <w:p w14:paraId="29F60CD7" w14:textId="77777777" w:rsidR="001E42E2" w:rsidRDefault="001E42E2" w:rsidP="002E21E4">
      <w:pPr>
        <w:spacing w:line="360" w:lineRule="auto"/>
        <w:jc w:val="both"/>
        <w:rPr>
          <w:rFonts w:ascii="Times" w:hAnsi="Times"/>
        </w:rPr>
      </w:pPr>
    </w:p>
    <w:p w14:paraId="5F57524B" w14:textId="77777777" w:rsidR="001E42E2" w:rsidRDefault="001E42E2" w:rsidP="002E21E4">
      <w:pPr>
        <w:spacing w:line="360" w:lineRule="auto"/>
        <w:jc w:val="both"/>
        <w:rPr>
          <w:rFonts w:ascii="Times" w:hAnsi="Times"/>
        </w:rPr>
      </w:pPr>
    </w:p>
    <w:p w14:paraId="36DF9F8E" w14:textId="77777777" w:rsidR="00A14C8A" w:rsidRDefault="00A14C8A" w:rsidP="002E21E4">
      <w:pPr>
        <w:spacing w:line="360" w:lineRule="auto"/>
        <w:jc w:val="both"/>
        <w:rPr>
          <w:rFonts w:ascii="Times" w:hAnsi="Times"/>
        </w:rPr>
      </w:pPr>
    </w:p>
    <w:p w14:paraId="3BF8CFAC" w14:textId="77777777" w:rsidR="00A14C8A" w:rsidRDefault="00A14C8A" w:rsidP="002E21E4">
      <w:pPr>
        <w:spacing w:line="360" w:lineRule="auto"/>
        <w:jc w:val="both"/>
        <w:rPr>
          <w:rFonts w:ascii="Times" w:hAnsi="Times"/>
        </w:rPr>
      </w:pPr>
    </w:p>
    <w:p w14:paraId="33FCFE4F" w14:textId="77777777" w:rsidR="001E42E2" w:rsidRDefault="001E42E2" w:rsidP="002E21E4">
      <w:pPr>
        <w:spacing w:line="360" w:lineRule="auto"/>
        <w:jc w:val="both"/>
      </w:pPr>
    </w:p>
    <w:p w14:paraId="6D647B62" w14:textId="47A41032" w:rsidR="007E190B" w:rsidRDefault="007E190B" w:rsidP="00B92CDB">
      <w:pPr>
        <w:pStyle w:val="Titre"/>
      </w:pPr>
      <w:r>
        <w:t xml:space="preserve">REFERENCES </w:t>
      </w:r>
    </w:p>
    <w:p w14:paraId="63672A84" w14:textId="4F3C8089" w:rsidR="007E190B" w:rsidRPr="000624FE" w:rsidRDefault="00B92CDB"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1. </w:t>
      </w:r>
      <w:r w:rsidRPr="000624FE">
        <w:rPr>
          <w:rFonts w:ascii="Times" w:eastAsia="Times New Roman" w:hAnsi="Times" w:cs="Times New Roman"/>
          <w:b/>
          <w:sz w:val="20"/>
          <w:szCs w:val="20"/>
        </w:rPr>
        <w:t>Cheng S-C, Joosten LAB, Kullberg B-J, Netea MG</w:t>
      </w:r>
      <w:r w:rsidRPr="000624FE">
        <w:rPr>
          <w:rFonts w:ascii="Times" w:eastAsia="Times New Roman" w:hAnsi="Times" w:cs="Times New Roman"/>
          <w:sz w:val="20"/>
          <w:szCs w:val="20"/>
        </w:rPr>
        <w:t>. 2012. Interplay between Candida albicans and the mammalian innate host defense. Infect Immun 80:1304–1313.</w:t>
      </w:r>
    </w:p>
    <w:p w14:paraId="2E0156F9" w14:textId="184AB954" w:rsidR="009A2FFD" w:rsidRPr="000624FE" w:rsidRDefault="00B92CDB"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2. </w:t>
      </w:r>
      <w:r w:rsidRPr="000624FE">
        <w:rPr>
          <w:rFonts w:ascii="Times" w:eastAsia="Times New Roman" w:hAnsi="Times" w:cs="Times New Roman"/>
          <w:b/>
          <w:sz w:val="20"/>
          <w:szCs w:val="20"/>
        </w:rPr>
        <w:t>Mavor AL, Thewes S, Hube B.</w:t>
      </w:r>
      <w:r w:rsidRPr="000624FE">
        <w:rPr>
          <w:rFonts w:ascii="Times" w:eastAsia="Times New Roman" w:hAnsi="Times" w:cs="Times New Roman"/>
          <w:sz w:val="20"/>
          <w:szCs w:val="20"/>
        </w:rPr>
        <w:t xml:space="preserve"> 2005. Systemic fungal infections caused by Candida species: epidemiology, infection process and virulence attributes. Curr Drug Targets 6:863–874.</w:t>
      </w:r>
    </w:p>
    <w:p w14:paraId="7154BA39" w14:textId="11843750" w:rsidR="009A2FFD" w:rsidRPr="000624FE" w:rsidRDefault="009A2FFD"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3</w:t>
      </w:r>
      <w:r w:rsidRPr="000624FE">
        <w:rPr>
          <w:rFonts w:ascii="Times" w:eastAsia="Times New Roman" w:hAnsi="Times" w:cs="Times New Roman"/>
          <w:b/>
          <w:sz w:val="20"/>
          <w:szCs w:val="20"/>
        </w:rPr>
        <w:t>. Miramón P, Kasper L, Hube B.</w:t>
      </w:r>
      <w:r w:rsidRPr="000624FE">
        <w:rPr>
          <w:rFonts w:ascii="Times" w:eastAsia="Times New Roman" w:hAnsi="Times" w:cs="Times New Roman"/>
          <w:sz w:val="20"/>
          <w:szCs w:val="20"/>
        </w:rPr>
        <w:t xml:space="preserve"> 2013. Thriving within the host: Candida spp. interactions with phagocytic cells. Medical Microbiology and Immunology 202:183–195.</w:t>
      </w:r>
    </w:p>
    <w:p w14:paraId="0030436F" w14:textId="0C951C9E" w:rsidR="0045316F" w:rsidRPr="000624FE" w:rsidRDefault="0045316F"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4. </w:t>
      </w:r>
      <w:r w:rsidRPr="000624FE">
        <w:rPr>
          <w:rFonts w:ascii="Times" w:eastAsia="Times New Roman" w:hAnsi="Times" w:cs="Times New Roman"/>
          <w:b/>
          <w:sz w:val="20"/>
          <w:szCs w:val="20"/>
        </w:rPr>
        <w:t>Papon N, Courdavault V, Clastre M, Bennett RJ</w:t>
      </w:r>
      <w:r w:rsidRPr="000624FE">
        <w:rPr>
          <w:rFonts w:ascii="Times" w:eastAsia="Times New Roman" w:hAnsi="Times" w:cs="Times New Roman"/>
          <w:sz w:val="20"/>
          <w:szCs w:val="20"/>
        </w:rPr>
        <w:t>. 2013. Emerging and Emerged Pathogenic Candida Species: Beyond the Candida albicans Paradigm. PLoS Pathogens 9:e1003550.</w:t>
      </w:r>
    </w:p>
    <w:p w14:paraId="6BE2AB81" w14:textId="7AC01F8D" w:rsidR="00645CA6" w:rsidRPr="000624FE" w:rsidRDefault="00645CA6"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5. </w:t>
      </w:r>
      <w:r w:rsidRPr="000624FE">
        <w:rPr>
          <w:rFonts w:ascii="Times" w:eastAsia="Times New Roman" w:hAnsi="Times" w:cs="Times New Roman"/>
          <w:b/>
          <w:sz w:val="20"/>
          <w:szCs w:val="20"/>
        </w:rPr>
        <w:t>Erwig LP, Gow NAR.</w:t>
      </w:r>
      <w:r w:rsidRPr="000624FE">
        <w:rPr>
          <w:rFonts w:ascii="Times" w:eastAsia="Times New Roman" w:hAnsi="Times" w:cs="Times New Roman"/>
          <w:sz w:val="20"/>
          <w:szCs w:val="20"/>
        </w:rPr>
        <w:t xml:space="preserve"> 2016. Interactions of fungal pathogens with phagocytes. Nature Reviews Microbiology 14:163–176.</w:t>
      </w:r>
    </w:p>
    <w:p w14:paraId="07B9CE02" w14:textId="56AB5838" w:rsidR="00645CA6" w:rsidRPr="000624FE" w:rsidRDefault="00645CA6"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6. </w:t>
      </w:r>
      <w:r w:rsidRPr="000624FE">
        <w:rPr>
          <w:rFonts w:ascii="Times" w:eastAsia="Times New Roman" w:hAnsi="Times" w:cs="Times New Roman"/>
          <w:b/>
          <w:sz w:val="20"/>
          <w:szCs w:val="20"/>
        </w:rPr>
        <w:t>Arendrup MC, Patterson TF</w:t>
      </w:r>
      <w:r w:rsidRPr="000624FE">
        <w:rPr>
          <w:rFonts w:ascii="Times" w:eastAsia="Times New Roman" w:hAnsi="Times" w:cs="Times New Roman"/>
          <w:sz w:val="20"/>
          <w:szCs w:val="20"/>
        </w:rPr>
        <w:t>. 2017. Multidrug-Resistant Candida: Epidemiology, Molecular Mechanisms, and Treatment. J Infect Dis 216:S445–S451.</w:t>
      </w:r>
    </w:p>
    <w:p w14:paraId="4B8382E2" w14:textId="15D9D1D9" w:rsidR="009F7EE2" w:rsidRPr="000624FE" w:rsidRDefault="009F7EE2"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7. </w:t>
      </w:r>
      <w:r w:rsidRPr="000624FE">
        <w:rPr>
          <w:rFonts w:ascii="Times" w:eastAsia="Times New Roman" w:hAnsi="Times" w:cs="Times New Roman"/>
          <w:b/>
          <w:sz w:val="20"/>
          <w:szCs w:val="20"/>
        </w:rPr>
        <w:t>Fernández-Arenas E, Cabezón V, Bermejo C, Arroyo J, Nombela C, Diez-Orejas R, Gil C</w:t>
      </w:r>
      <w:r w:rsidRPr="000624FE">
        <w:rPr>
          <w:rFonts w:ascii="Times" w:eastAsia="Times New Roman" w:hAnsi="Times" w:cs="Times New Roman"/>
          <w:sz w:val="20"/>
          <w:szCs w:val="20"/>
        </w:rPr>
        <w:t xml:space="preserve">. 2007. Integrated Proteomics and Genomics Strategies Bring New Insight into </w:t>
      </w:r>
      <w:r w:rsidRPr="000624FE">
        <w:rPr>
          <w:rFonts w:ascii="Times" w:eastAsia="Times New Roman" w:hAnsi="Times" w:cs="Times New Roman"/>
          <w:i/>
          <w:iCs/>
          <w:sz w:val="20"/>
          <w:szCs w:val="20"/>
        </w:rPr>
        <w:t>Candida albicans</w:t>
      </w:r>
      <w:r w:rsidRPr="000624FE">
        <w:rPr>
          <w:rFonts w:ascii="Times" w:eastAsia="Times New Roman" w:hAnsi="Times" w:cs="Times New Roman"/>
          <w:sz w:val="20"/>
          <w:szCs w:val="20"/>
        </w:rPr>
        <w:t xml:space="preserve"> Response upon Macrophage Interaction. Molecular &amp; Cellular Proteomics 6:460–478.</w:t>
      </w:r>
    </w:p>
    <w:p w14:paraId="54D2E887" w14:textId="33738E89" w:rsidR="00B1406D" w:rsidRPr="000624FE" w:rsidRDefault="00B1406D"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8. </w:t>
      </w:r>
      <w:r w:rsidRPr="000624FE">
        <w:rPr>
          <w:rFonts w:ascii="Times" w:eastAsia="Times New Roman" w:hAnsi="Times" w:cs="Times New Roman"/>
          <w:b/>
          <w:sz w:val="20"/>
          <w:szCs w:val="20"/>
        </w:rPr>
        <w:t>Brunke S, Hube B</w:t>
      </w:r>
      <w:r w:rsidRPr="000624FE">
        <w:rPr>
          <w:rFonts w:ascii="Times" w:eastAsia="Times New Roman" w:hAnsi="Times" w:cs="Times New Roman"/>
          <w:sz w:val="20"/>
          <w:szCs w:val="20"/>
        </w:rPr>
        <w:t>. 2013. Two unlike cousins: Candida albicans and C. glabrata infection strategies. Cell Microbiol 15:701–708.</w:t>
      </w:r>
    </w:p>
    <w:p w14:paraId="46F10500" w14:textId="39B48131" w:rsidR="00F04318" w:rsidRPr="000624FE" w:rsidRDefault="00F04318" w:rsidP="000624FE">
      <w:pPr>
        <w:spacing w:line="276" w:lineRule="auto"/>
        <w:jc w:val="both"/>
        <w:rPr>
          <w:rFonts w:ascii="Times" w:hAnsi="Times"/>
          <w:sz w:val="20"/>
          <w:szCs w:val="20"/>
        </w:rPr>
      </w:pPr>
      <w:r w:rsidRPr="000624FE">
        <w:rPr>
          <w:rFonts w:ascii="Times" w:hAnsi="Times"/>
          <w:sz w:val="20"/>
          <w:szCs w:val="20"/>
        </w:rPr>
        <w:t xml:space="preserve">9. </w:t>
      </w:r>
      <w:r w:rsidRPr="000624FE">
        <w:rPr>
          <w:rFonts w:ascii="Times" w:hAnsi="Times"/>
          <w:b/>
          <w:sz w:val="20"/>
          <w:szCs w:val="20"/>
        </w:rPr>
        <w:t>Kasper L, Seider K, Hube B.</w:t>
      </w:r>
      <w:r w:rsidRPr="000624FE">
        <w:rPr>
          <w:rFonts w:ascii="Times" w:hAnsi="Times"/>
          <w:sz w:val="20"/>
          <w:szCs w:val="20"/>
        </w:rPr>
        <w:t xml:space="preserve"> 2015. Intracellular survival of </w:t>
      </w:r>
      <w:r w:rsidRPr="000624FE">
        <w:rPr>
          <w:rFonts w:ascii="Times" w:hAnsi="Times"/>
          <w:i/>
          <w:iCs/>
          <w:sz w:val="20"/>
          <w:szCs w:val="20"/>
        </w:rPr>
        <w:t>Candida glabrata</w:t>
      </w:r>
      <w:r w:rsidRPr="000624FE">
        <w:rPr>
          <w:rFonts w:ascii="Times" w:hAnsi="Times"/>
          <w:sz w:val="20"/>
          <w:szCs w:val="20"/>
        </w:rPr>
        <w:t xml:space="preserve"> in macrophages: immune evasion and persistence. FEMS Yeast Research 15:fov042.</w:t>
      </w:r>
    </w:p>
    <w:p w14:paraId="526D8901" w14:textId="30FD2643" w:rsidR="00202754" w:rsidRPr="000624FE" w:rsidRDefault="00202754" w:rsidP="000624FE">
      <w:pPr>
        <w:spacing w:line="276" w:lineRule="auto"/>
        <w:jc w:val="both"/>
        <w:rPr>
          <w:rFonts w:ascii="Times" w:hAnsi="Times"/>
          <w:sz w:val="20"/>
          <w:szCs w:val="20"/>
        </w:rPr>
      </w:pPr>
      <w:r w:rsidRPr="000624FE">
        <w:rPr>
          <w:rFonts w:ascii="Times" w:hAnsi="Times"/>
          <w:sz w:val="20"/>
          <w:szCs w:val="20"/>
        </w:rPr>
        <w:t xml:space="preserve">10. </w:t>
      </w:r>
      <w:r w:rsidRPr="000624FE">
        <w:rPr>
          <w:rFonts w:ascii="Times" w:hAnsi="Times"/>
          <w:b/>
          <w:sz w:val="20"/>
          <w:szCs w:val="20"/>
        </w:rPr>
        <w:t>Durrens P, Klopp C, Biteau N, Fitton-Ouhabi V, Dementhon K, Accoceberry I, Sherman DJ, Noël T</w:t>
      </w:r>
      <w:r w:rsidRPr="000624FE">
        <w:rPr>
          <w:rFonts w:ascii="Times" w:hAnsi="Times"/>
          <w:sz w:val="20"/>
          <w:szCs w:val="20"/>
        </w:rPr>
        <w:t>. 2017. Genome Sequence of the Yeast Clavispora lusitaniae Type Strain CBS 6936. Genome Announc 5.</w:t>
      </w:r>
    </w:p>
    <w:p w14:paraId="5E9288E2" w14:textId="56A7BA18" w:rsidR="00B11514" w:rsidRPr="000624FE" w:rsidRDefault="00B11514" w:rsidP="000624FE">
      <w:pPr>
        <w:spacing w:line="276" w:lineRule="auto"/>
        <w:jc w:val="both"/>
        <w:rPr>
          <w:rFonts w:ascii="Times" w:eastAsia="Times New Roman" w:hAnsi="Times" w:cs="Times New Roman"/>
          <w:sz w:val="20"/>
          <w:szCs w:val="20"/>
        </w:rPr>
      </w:pPr>
      <w:r w:rsidRPr="000624FE">
        <w:rPr>
          <w:rFonts w:ascii="Times" w:eastAsia="Times New Roman" w:hAnsi="Times" w:cs="Times New Roman"/>
          <w:sz w:val="20"/>
          <w:szCs w:val="20"/>
        </w:rPr>
        <w:t xml:space="preserve">11. </w:t>
      </w:r>
      <w:r w:rsidRPr="000624FE">
        <w:rPr>
          <w:rFonts w:ascii="Times" w:eastAsia="Times New Roman" w:hAnsi="Times" w:cs="Times New Roman"/>
          <w:b/>
          <w:sz w:val="20"/>
          <w:szCs w:val="20"/>
        </w:rPr>
        <w:t>Hube B</w:t>
      </w:r>
      <w:r w:rsidRPr="000624FE">
        <w:rPr>
          <w:rFonts w:ascii="Times" w:eastAsia="Times New Roman" w:hAnsi="Times" w:cs="Times New Roman"/>
          <w:sz w:val="20"/>
          <w:szCs w:val="20"/>
        </w:rPr>
        <w:t>. 2004. From commensal to pathogen: stage- and tissue-specific gene expression of Candida albicans. Current Opinion in Microbiology 7:336–341.</w:t>
      </w:r>
    </w:p>
    <w:p w14:paraId="5CAB015D" w14:textId="75F8EAEA" w:rsidR="00D70659" w:rsidRPr="000624FE" w:rsidRDefault="00D70659" w:rsidP="000624FE">
      <w:pPr>
        <w:spacing w:line="276" w:lineRule="auto"/>
        <w:jc w:val="both"/>
        <w:rPr>
          <w:rFonts w:ascii="Times" w:hAnsi="Times"/>
          <w:sz w:val="20"/>
          <w:szCs w:val="20"/>
        </w:rPr>
      </w:pPr>
      <w:r w:rsidRPr="000624FE">
        <w:rPr>
          <w:rFonts w:ascii="Times" w:hAnsi="Times"/>
          <w:sz w:val="20"/>
          <w:szCs w:val="20"/>
        </w:rPr>
        <w:t xml:space="preserve">12. </w:t>
      </w:r>
      <w:r w:rsidRPr="000624FE">
        <w:rPr>
          <w:rFonts w:ascii="Times" w:hAnsi="Times"/>
          <w:b/>
          <w:sz w:val="20"/>
          <w:szCs w:val="20"/>
        </w:rPr>
        <w:t xml:space="preserve">Frohner IE, Bourgeois C, Yatsyk K, Majer O, Kuchler K. </w:t>
      </w:r>
      <w:r w:rsidRPr="000624FE">
        <w:rPr>
          <w:rFonts w:ascii="Times" w:hAnsi="Times"/>
          <w:sz w:val="20"/>
          <w:szCs w:val="20"/>
        </w:rPr>
        <w:t>2009. Candida albicans cell surface superoxide dismutases degrade host-derived reactive oxygen species to escape innate immune surveillance. Mol Microbiol 71:240–252.</w:t>
      </w:r>
    </w:p>
    <w:p w14:paraId="337FBA2E" w14:textId="06132488" w:rsidR="00531BA5" w:rsidRPr="000624FE" w:rsidRDefault="00531BA5" w:rsidP="000624FE">
      <w:pPr>
        <w:spacing w:line="276" w:lineRule="auto"/>
        <w:jc w:val="both"/>
        <w:rPr>
          <w:rFonts w:ascii="Times" w:hAnsi="Times"/>
          <w:sz w:val="20"/>
          <w:szCs w:val="20"/>
        </w:rPr>
      </w:pPr>
      <w:r w:rsidRPr="000624FE">
        <w:rPr>
          <w:rFonts w:ascii="Times" w:hAnsi="Times"/>
          <w:sz w:val="20"/>
          <w:szCs w:val="20"/>
        </w:rPr>
        <w:t xml:space="preserve">13. </w:t>
      </w:r>
      <w:r w:rsidRPr="000624FE">
        <w:rPr>
          <w:rFonts w:ascii="Times" w:hAnsi="Times"/>
          <w:b/>
          <w:sz w:val="20"/>
          <w:szCs w:val="20"/>
        </w:rPr>
        <w:t xml:space="preserve">Cabezón V, Vialás V, Gil-Bona A, Reales-Calderón JA, Martínez-Gomariz M, Gutiérrez-Blázquez D, Monteoliva L, Molero G, Ramsdale M, Gil C. </w:t>
      </w:r>
      <w:r w:rsidRPr="000624FE">
        <w:rPr>
          <w:rFonts w:ascii="Times" w:hAnsi="Times"/>
          <w:sz w:val="20"/>
          <w:szCs w:val="20"/>
        </w:rPr>
        <w:t>2016. Apoptosis of Candida albicans during the Interaction with Murine Macrophages: Proteomics and Cell-Death Marker Monitoring. J Proteome Res 15:1418–1434.</w:t>
      </w:r>
    </w:p>
    <w:p w14:paraId="65B48269" w14:textId="7A6BD26A" w:rsidR="00BD0903" w:rsidRPr="000624FE" w:rsidRDefault="00BD0903" w:rsidP="000624FE">
      <w:pPr>
        <w:spacing w:line="276" w:lineRule="auto"/>
        <w:jc w:val="both"/>
        <w:rPr>
          <w:rFonts w:ascii="Times" w:hAnsi="Times"/>
          <w:sz w:val="20"/>
          <w:szCs w:val="20"/>
        </w:rPr>
      </w:pPr>
      <w:r w:rsidRPr="000624FE">
        <w:rPr>
          <w:rFonts w:ascii="Times" w:hAnsi="Times"/>
          <w:sz w:val="20"/>
          <w:szCs w:val="20"/>
        </w:rPr>
        <w:t>14</w:t>
      </w:r>
      <w:r w:rsidRPr="000624FE">
        <w:rPr>
          <w:rFonts w:ascii="Times" w:hAnsi="Times"/>
          <w:b/>
          <w:sz w:val="20"/>
          <w:szCs w:val="20"/>
        </w:rPr>
        <w:t>. Bain JM, Louw J, Lewis LE, Okai B, Walls CA, Ballou ER, Walker LA, Reid D, Munro CA, Brown AJP, Brown GD, Gow NAR, Erwig LP</w:t>
      </w:r>
      <w:r w:rsidRPr="000624FE">
        <w:rPr>
          <w:rFonts w:ascii="Times" w:hAnsi="Times"/>
          <w:sz w:val="20"/>
          <w:szCs w:val="20"/>
        </w:rPr>
        <w:t>. 2014. Candida albicans hypha formation and mannan masking of β-glucan inhibit macrophage phagosome maturation. MBio 5:e01874.</w:t>
      </w:r>
    </w:p>
    <w:p w14:paraId="4FCF4559" w14:textId="2ACE97C0" w:rsidR="00537FD2" w:rsidRPr="00537FD2" w:rsidRDefault="00537FD2" w:rsidP="000624FE">
      <w:pPr>
        <w:spacing w:line="276" w:lineRule="auto"/>
        <w:jc w:val="both"/>
        <w:rPr>
          <w:sz w:val="20"/>
          <w:szCs w:val="20"/>
        </w:rPr>
      </w:pPr>
      <w:r w:rsidRPr="000624FE">
        <w:rPr>
          <w:rFonts w:ascii="Times" w:hAnsi="Times"/>
          <w:sz w:val="20"/>
          <w:szCs w:val="20"/>
        </w:rPr>
        <w:t xml:space="preserve">15. </w:t>
      </w:r>
      <w:r w:rsidRPr="000624FE">
        <w:rPr>
          <w:rFonts w:ascii="Times" w:hAnsi="Times"/>
          <w:b/>
          <w:sz w:val="20"/>
          <w:szCs w:val="20"/>
        </w:rPr>
        <w:t>Dementhon K, El-Kirat-Chatel S, Noël T.</w:t>
      </w:r>
      <w:r w:rsidRPr="000624FE">
        <w:rPr>
          <w:rFonts w:ascii="Times" w:hAnsi="Times"/>
          <w:sz w:val="20"/>
          <w:szCs w:val="20"/>
        </w:rPr>
        <w:t xml:space="preserve"> 2012. Development of an In Vitro Model for the Multi-Parametric Quantification</w:t>
      </w:r>
      <w:r w:rsidRPr="00537FD2">
        <w:rPr>
          <w:sz w:val="20"/>
          <w:szCs w:val="20"/>
        </w:rPr>
        <w:t xml:space="preserve"> of the Cellular Interactions between Candida Yeasts and Phagocytes. PLoS ONE 7:e32621.</w:t>
      </w:r>
    </w:p>
    <w:p w14:paraId="2536076F" w14:textId="77777777" w:rsidR="00A065EF" w:rsidRDefault="00A065EF" w:rsidP="000624FE">
      <w:pPr>
        <w:spacing w:line="276" w:lineRule="auto"/>
        <w:jc w:val="both"/>
      </w:pPr>
    </w:p>
    <w:p w14:paraId="316550B2" w14:textId="2A3ED124" w:rsidR="00A065EF" w:rsidRDefault="00A065EF" w:rsidP="000624FE">
      <w:pPr>
        <w:pStyle w:val="Titre"/>
        <w:spacing w:line="276" w:lineRule="auto"/>
      </w:pPr>
      <w:r w:rsidRPr="00A065EF">
        <w:t>Articles présentés au 1</w:t>
      </w:r>
      <w:r w:rsidRPr="00A065EF">
        <w:rPr>
          <w:vertAlign w:val="superscript"/>
        </w:rPr>
        <w:t>er</w:t>
      </w:r>
      <w:r w:rsidRPr="00A065EF">
        <w:t xml:space="preserve"> Semestre</w:t>
      </w:r>
    </w:p>
    <w:p w14:paraId="35AA6E16" w14:textId="687C2DFE" w:rsidR="00A065EF" w:rsidRPr="000624FE" w:rsidRDefault="00A065EF" w:rsidP="000624FE">
      <w:pPr>
        <w:spacing w:line="276" w:lineRule="auto"/>
        <w:jc w:val="both"/>
        <w:rPr>
          <w:rFonts w:ascii="Times" w:hAnsi="Times"/>
          <w:sz w:val="20"/>
          <w:szCs w:val="20"/>
        </w:rPr>
      </w:pPr>
      <w:r w:rsidRPr="000624FE">
        <w:rPr>
          <w:rFonts w:ascii="Times" w:hAnsi="Times"/>
          <w:sz w:val="20"/>
          <w:szCs w:val="20"/>
        </w:rPr>
        <w:t xml:space="preserve">1. </w:t>
      </w:r>
      <w:r w:rsidRPr="000624FE">
        <w:rPr>
          <w:rFonts w:ascii="Times" w:hAnsi="Times"/>
          <w:b/>
          <w:sz w:val="20"/>
          <w:szCs w:val="20"/>
        </w:rPr>
        <w:t>Rakotomalala M, Pinel-Galzi A, Mpunami A, Randrianasolo A, Ramavovololona P, Rabenantoandro Y, Fargette D.</w:t>
      </w:r>
      <w:r w:rsidRPr="000624FE">
        <w:rPr>
          <w:rFonts w:ascii="Times" w:hAnsi="Times"/>
          <w:sz w:val="20"/>
          <w:szCs w:val="20"/>
        </w:rPr>
        <w:t xml:space="preserve"> 2013. Rice yellow mottle virus in Madagascar and in the Zanzibar Archipelago; island systems and evolutionary time scale to study virus emergence. Virus Res 171:71–79.</w:t>
      </w:r>
    </w:p>
    <w:p w14:paraId="68E39232" w14:textId="48F924D2" w:rsidR="00A065EF" w:rsidRPr="000624FE" w:rsidRDefault="00A065EF" w:rsidP="000624FE">
      <w:pPr>
        <w:spacing w:line="276" w:lineRule="auto"/>
        <w:jc w:val="both"/>
        <w:rPr>
          <w:rFonts w:ascii="Times" w:hAnsi="Times"/>
          <w:sz w:val="20"/>
          <w:szCs w:val="20"/>
        </w:rPr>
      </w:pPr>
      <w:r w:rsidRPr="000624FE">
        <w:rPr>
          <w:rFonts w:ascii="Times" w:hAnsi="Times"/>
          <w:sz w:val="20"/>
          <w:szCs w:val="20"/>
        </w:rPr>
        <w:t xml:space="preserve">2. </w:t>
      </w:r>
      <w:r w:rsidRPr="000624FE">
        <w:rPr>
          <w:rFonts w:ascii="Times" w:hAnsi="Times"/>
          <w:b/>
          <w:sz w:val="20"/>
          <w:szCs w:val="20"/>
        </w:rPr>
        <w:t>Deroubaix A, Osseman Q, Cassany A, Bégu D, Ragues J, Kassab S, Lainé S, Kann M.</w:t>
      </w:r>
      <w:r w:rsidRPr="000624FE">
        <w:rPr>
          <w:rFonts w:ascii="Times" w:hAnsi="Times"/>
          <w:sz w:val="20"/>
          <w:szCs w:val="20"/>
        </w:rPr>
        <w:t xml:space="preserve"> 2015. Expression of viral polymerase and phosphorylation of core protein determine core and capsid localization of the human hepatitis B virus. J Gen Virol 96:183–195.</w:t>
      </w:r>
    </w:p>
    <w:p w14:paraId="084C4612" w14:textId="12C853AD" w:rsidR="000624FE" w:rsidRPr="000624FE" w:rsidRDefault="000624FE" w:rsidP="000624FE">
      <w:pPr>
        <w:spacing w:line="276" w:lineRule="auto"/>
        <w:jc w:val="both"/>
        <w:rPr>
          <w:rFonts w:ascii="Times" w:hAnsi="Times"/>
          <w:sz w:val="20"/>
          <w:szCs w:val="20"/>
        </w:rPr>
      </w:pPr>
      <w:r w:rsidRPr="000624FE">
        <w:rPr>
          <w:rFonts w:ascii="Times" w:hAnsi="Times"/>
          <w:sz w:val="20"/>
          <w:szCs w:val="20"/>
        </w:rPr>
        <w:t xml:space="preserve">3. </w:t>
      </w:r>
      <w:r w:rsidRPr="000624FE">
        <w:rPr>
          <w:rFonts w:ascii="Times" w:hAnsi="Times"/>
          <w:b/>
          <w:sz w:val="20"/>
          <w:szCs w:val="20"/>
        </w:rPr>
        <w:t>Miyake T, Hosaka N, Cui W, Nishida T, Takaki T, Inaba M, Kamiyama Y, Ikehara S.</w:t>
      </w:r>
      <w:r w:rsidRPr="000624FE">
        <w:rPr>
          <w:rFonts w:ascii="Times" w:hAnsi="Times"/>
          <w:sz w:val="20"/>
          <w:szCs w:val="20"/>
        </w:rPr>
        <w:t xml:space="preserve"> 2009. Adult thymus transplantation with allogeneic intra-bone marrow-bone marrow transplantation from same donor induces high thymopoiesis, mild graft-versus-host reaction and strong graft-versus-tumour effects. Immunology 126:552–564.</w:t>
      </w:r>
    </w:p>
    <w:p w14:paraId="23F50F7A" w14:textId="734A3186" w:rsidR="00A065EF" w:rsidRPr="009F7EE2" w:rsidRDefault="00A065EF" w:rsidP="000624FE">
      <w:pPr>
        <w:spacing w:line="276" w:lineRule="auto"/>
        <w:jc w:val="both"/>
      </w:pPr>
    </w:p>
    <w:sectPr w:rsidR="00A065EF" w:rsidRPr="009F7EE2" w:rsidSect="00042940">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38DC3" w14:textId="77777777" w:rsidR="00B35CBB" w:rsidRDefault="00B35CBB" w:rsidP="00042940">
      <w:r>
        <w:separator/>
      </w:r>
    </w:p>
  </w:endnote>
  <w:endnote w:type="continuationSeparator" w:id="0">
    <w:p w14:paraId="685F3DBF" w14:textId="77777777" w:rsidR="00B35CBB" w:rsidRDefault="00B35CBB" w:rsidP="0004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3FD71" w14:textId="77777777" w:rsidR="00B35CBB" w:rsidRDefault="00B35CBB" w:rsidP="000429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33ED7F4" w14:textId="77777777" w:rsidR="00B35CBB" w:rsidRDefault="00B35CBB" w:rsidP="0004294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9AD58" w14:textId="77777777" w:rsidR="00B35CBB" w:rsidRDefault="00B35CBB" w:rsidP="000429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361F5">
      <w:rPr>
        <w:rStyle w:val="Numrodepage"/>
        <w:noProof/>
      </w:rPr>
      <w:t>8</w:t>
    </w:r>
    <w:r>
      <w:rPr>
        <w:rStyle w:val="Numrodepage"/>
      </w:rPr>
      <w:fldChar w:fldCharType="end"/>
    </w:r>
  </w:p>
  <w:p w14:paraId="4BBBFC0F" w14:textId="77777777" w:rsidR="00B35CBB" w:rsidRDefault="00B35CBB" w:rsidP="0004294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685DD" w14:textId="77777777" w:rsidR="00B35CBB" w:rsidRDefault="00B35CBB" w:rsidP="00042940">
      <w:r>
        <w:separator/>
      </w:r>
    </w:p>
  </w:footnote>
  <w:footnote w:type="continuationSeparator" w:id="0">
    <w:p w14:paraId="626FB695" w14:textId="77777777" w:rsidR="00B35CBB" w:rsidRDefault="00B35CBB" w:rsidP="00042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61D"/>
    <w:multiLevelType w:val="hybridMultilevel"/>
    <w:tmpl w:val="5EBCEC3C"/>
    <w:lvl w:ilvl="0" w:tplc="B1A6D7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441DE"/>
    <w:multiLevelType w:val="hybridMultilevel"/>
    <w:tmpl w:val="6958DFA0"/>
    <w:lvl w:ilvl="0" w:tplc="A8401FBE">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E95F33"/>
    <w:multiLevelType w:val="hybridMultilevel"/>
    <w:tmpl w:val="DF208224"/>
    <w:lvl w:ilvl="0" w:tplc="B1A6D726">
      <w:start w:val="1"/>
      <w:numFmt w:val="bullet"/>
      <w:lvlText w:val=""/>
      <w:lvlJc w:val="left"/>
      <w:pPr>
        <w:ind w:left="790" w:hanging="360"/>
      </w:pPr>
      <w:rPr>
        <w:rFonts w:ascii="Symbol" w:hAnsi="Symbol" w:hint="default"/>
      </w:rPr>
    </w:lvl>
    <w:lvl w:ilvl="1" w:tplc="040C0003" w:tentative="1">
      <w:start w:val="1"/>
      <w:numFmt w:val="bullet"/>
      <w:lvlText w:val="o"/>
      <w:lvlJc w:val="left"/>
      <w:pPr>
        <w:ind w:left="1510" w:hanging="360"/>
      </w:pPr>
      <w:rPr>
        <w:rFonts w:ascii="Courier New" w:hAnsi="Courier New" w:hint="default"/>
      </w:rPr>
    </w:lvl>
    <w:lvl w:ilvl="2" w:tplc="040C0005" w:tentative="1">
      <w:start w:val="1"/>
      <w:numFmt w:val="bullet"/>
      <w:lvlText w:val=""/>
      <w:lvlJc w:val="left"/>
      <w:pPr>
        <w:ind w:left="2230" w:hanging="360"/>
      </w:pPr>
      <w:rPr>
        <w:rFonts w:ascii="Wingdings" w:hAnsi="Wingdings" w:hint="default"/>
      </w:rPr>
    </w:lvl>
    <w:lvl w:ilvl="3" w:tplc="040C0001" w:tentative="1">
      <w:start w:val="1"/>
      <w:numFmt w:val="bullet"/>
      <w:lvlText w:val=""/>
      <w:lvlJc w:val="left"/>
      <w:pPr>
        <w:ind w:left="2950" w:hanging="360"/>
      </w:pPr>
      <w:rPr>
        <w:rFonts w:ascii="Symbol" w:hAnsi="Symbol" w:hint="default"/>
      </w:rPr>
    </w:lvl>
    <w:lvl w:ilvl="4" w:tplc="040C0003" w:tentative="1">
      <w:start w:val="1"/>
      <w:numFmt w:val="bullet"/>
      <w:lvlText w:val="o"/>
      <w:lvlJc w:val="left"/>
      <w:pPr>
        <w:ind w:left="3670" w:hanging="360"/>
      </w:pPr>
      <w:rPr>
        <w:rFonts w:ascii="Courier New" w:hAnsi="Courier New" w:hint="default"/>
      </w:rPr>
    </w:lvl>
    <w:lvl w:ilvl="5" w:tplc="040C0005" w:tentative="1">
      <w:start w:val="1"/>
      <w:numFmt w:val="bullet"/>
      <w:lvlText w:val=""/>
      <w:lvlJc w:val="left"/>
      <w:pPr>
        <w:ind w:left="4390" w:hanging="360"/>
      </w:pPr>
      <w:rPr>
        <w:rFonts w:ascii="Wingdings" w:hAnsi="Wingdings" w:hint="default"/>
      </w:rPr>
    </w:lvl>
    <w:lvl w:ilvl="6" w:tplc="040C0001" w:tentative="1">
      <w:start w:val="1"/>
      <w:numFmt w:val="bullet"/>
      <w:lvlText w:val=""/>
      <w:lvlJc w:val="left"/>
      <w:pPr>
        <w:ind w:left="5110" w:hanging="360"/>
      </w:pPr>
      <w:rPr>
        <w:rFonts w:ascii="Symbol" w:hAnsi="Symbol" w:hint="default"/>
      </w:rPr>
    </w:lvl>
    <w:lvl w:ilvl="7" w:tplc="040C0003" w:tentative="1">
      <w:start w:val="1"/>
      <w:numFmt w:val="bullet"/>
      <w:lvlText w:val="o"/>
      <w:lvlJc w:val="left"/>
      <w:pPr>
        <w:ind w:left="5830" w:hanging="360"/>
      </w:pPr>
      <w:rPr>
        <w:rFonts w:ascii="Courier New" w:hAnsi="Courier New" w:hint="default"/>
      </w:rPr>
    </w:lvl>
    <w:lvl w:ilvl="8" w:tplc="040C0005" w:tentative="1">
      <w:start w:val="1"/>
      <w:numFmt w:val="bullet"/>
      <w:lvlText w:val=""/>
      <w:lvlJc w:val="left"/>
      <w:pPr>
        <w:ind w:left="6550" w:hanging="360"/>
      </w:pPr>
      <w:rPr>
        <w:rFonts w:ascii="Wingdings" w:hAnsi="Wingdings" w:hint="default"/>
      </w:rPr>
    </w:lvl>
  </w:abstractNum>
  <w:abstractNum w:abstractNumId="3">
    <w:nsid w:val="3B9C7F5C"/>
    <w:multiLevelType w:val="hybridMultilevel"/>
    <w:tmpl w:val="12E43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F53676"/>
    <w:multiLevelType w:val="hybridMultilevel"/>
    <w:tmpl w:val="1B0CDBF6"/>
    <w:lvl w:ilvl="0" w:tplc="B1A6D7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222980"/>
    <w:multiLevelType w:val="multilevel"/>
    <w:tmpl w:val="4C863D6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5A233F68"/>
    <w:multiLevelType w:val="multilevel"/>
    <w:tmpl w:val="4C863D6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nsid w:val="7B122205"/>
    <w:multiLevelType w:val="multilevel"/>
    <w:tmpl w:val="49B8846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40"/>
    <w:rsid w:val="000237A9"/>
    <w:rsid w:val="00027BDD"/>
    <w:rsid w:val="000324F3"/>
    <w:rsid w:val="00033C9D"/>
    <w:rsid w:val="0003535D"/>
    <w:rsid w:val="00042940"/>
    <w:rsid w:val="000476A4"/>
    <w:rsid w:val="000504D0"/>
    <w:rsid w:val="00056EA1"/>
    <w:rsid w:val="0005769C"/>
    <w:rsid w:val="000624FE"/>
    <w:rsid w:val="00074AB2"/>
    <w:rsid w:val="0007788B"/>
    <w:rsid w:val="00080509"/>
    <w:rsid w:val="00081418"/>
    <w:rsid w:val="000A2B10"/>
    <w:rsid w:val="000A7C5E"/>
    <w:rsid w:val="000B1E6C"/>
    <w:rsid w:val="000B5672"/>
    <w:rsid w:val="000B7E70"/>
    <w:rsid w:val="000C461E"/>
    <w:rsid w:val="000D2737"/>
    <w:rsid w:val="000E0340"/>
    <w:rsid w:val="000F74D1"/>
    <w:rsid w:val="000F7FB2"/>
    <w:rsid w:val="00111705"/>
    <w:rsid w:val="001243B9"/>
    <w:rsid w:val="00126339"/>
    <w:rsid w:val="00133C33"/>
    <w:rsid w:val="0013526F"/>
    <w:rsid w:val="00137207"/>
    <w:rsid w:val="00140E5F"/>
    <w:rsid w:val="00152764"/>
    <w:rsid w:val="00152BDA"/>
    <w:rsid w:val="001565D6"/>
    <w:rsid w:val="00160CED"/>
    <w:rsid w:val="00166996"/>
    <w:rsid w:val="0016753C"/>
    <w:rsid w:val="0018536D"/>
    <w:rsid w:val="00194C30"/>
    <w:rsid w:val="001C4EC6"/>
    <w:rsid w:val="001D1B21"/>
    <w:rsid w:val="001D1C0A"/>
    <w:rsid w:val="001E42E2"/>
    <w:rsid w:val="001F02F8"/>
    <w:rsid w:val="001F3996"/>
    <w:rsid w:val="002010A0"/>
    <w:rsid w:val="00202754"/>
    <w:rsid w:val="002057D6"/>
    <w:rsid w:val="00212FA4"/>
    <w:rsid w:val="00217311"/>
    <w:rsid w:val="002361C0"/>
    <w:rsid w:val="002379AF"/>
    <w:rsid w:val="00240AB0"/>
    <w:rsid w:val="00247766"/>
    <w:rsid w:val="0025530E"/>
    <w:rsid w:val="00257152"/>
    <w:rsid w:val="00261990"/>
    <w:rsid w:val="002667DB"/>
    <w:rsid w:val="002943DD"/>
    <w:rsid w:val="002A1E1A"/>
    <w:rsid w:val="002A6A70"/>
    <w:rsid w:val="002A7B7F"/>
    <w:rsid w:val="002D4C05"/>
    <w:rsid w:val="002E067E"/>
    <w:rsid w:val="002E21E4"/>
    <w:rsid w:val="002F250C"/>
    <w:rsid w:val="002F4EA8"/>
    <w:rsid w:val="00301FDC"/>
    <w:rsid w:val="003117F8"/>
    <w:rsid w:val="00311886"/>
    <w:rsid w:val="00324F7D"/>
    <w:rsid w:val="003324A3"/>
    <w:rsid w:val="0037684D"/>
    <w:rsid w:val="003806B4"/>
    <w:rsid w:val="00382143"/>
    <w:rsid w:val="00394B1B"/>
    <w:rsid w:val="003A162D"/>
    <w:rsid w:val="003A630A"/>
    <w:rsid w:val="003A6E99"/>
    <w:rsid w:val="003C0579"/>
    <w:rsid w:val="003C5A69"/>
    <w:rsid w:val="003D0BEE"/>
    <w:rsid w:val="003D4A01"/>
    <w:rsid w:val="004146E7"/>
    <w:rsid w:val="00416C60"/>
    <w:rsid w:val="00441B08"/>
    <w:rsid w:val="00445CA0"/>
    <w:rsid w:val="0045316F"/>
    <w:rsid w:val="00454641"/>
    <w:rsid w:val="0045464E"/>
    <w:rsid w:val="00462C7F"/>
    <w:rsid w:val="00467C0C"/>
    <w:rsid w:val="00470CF0"/>
    <w:rsid w:val="00476DD2"/>
    <w:rsid w:val="004807E2"/>
    <w:rsid w:val="00493BEC"/>
    <w:rsid w:val="00496353"/>
    <w:rsid w:val="004A2063"/>
    <w:rsid w:val="004A6750"/>
    <w:rsid w:val="004B4B93"/>
    <w:rsid w:val="004B7155"/>
    <w:rsid w:val="004C0977"/>
    <w:rsid w:val="004E43F7"/>
    <w:rsid w:val="004E7B36"/>
    <w:rsid w:val="004F5752"/>
    <w:rsid w:val="0050118A"/>
    <w:rsid w:val="00505F8F"/>
    <w:rsid w:val="00513AEE"/>
    <w:rsid w:val="0052138C"/>
    <w:rsid w:val="00531BA5"/>
    <w:rsid w:val="00535129"/>
    <w:rsid w:val="00536A01"/>
    <w:rsid w:val="00537BF3"/>
    <w:rsid w:val="00537FD2"/>
    <w:rsid w:val="00541816"/>
    <w:rsid w:val="00547F19"/>
    <w:rsid w:val="00596671"/>
    <w:rsid w:val="005A271F"/>
    <w:rsid w:val="005B6521"/>
    <w:rsid w:val="005C2441"/>
    <w:rsid w:val="005C3B04"/>
    <w:rsid w:val="005D0499"/>
    <w:rsid w:val="005E5EC6"/>
    <w:rsid w:val="00602F6B"/>
    <w:rsid w:val="00606430"/>
    <w:rsid w:val="00616746"/>
    <w:rsid w:val="006177E1"/>
    <w:rsid w:val="00624AAC"/>
    <w:rsid w:val="006305EF"/>
    <w:rsid w:val="00645A57"/>
    <w:rsid w:val="00645CA6"/>
    <w:rsid w:val="00647C98"/>
    <w:rsid w:val="00651944"/>
    <w:rsid w:val="006523AD"/>
    <w:rsid w:val="006557F5"/>
    <w:rsid w:val="006667E9"/>
    <w:rsid w:val="0067129C"/>
    <w:rsid w:val="006944AE"/>
    <w:rsid w:val="006A0947"/>
    <w:rsid w:val="006A1B7C"/>
    <w:rsid w:val="006B7D90"/>
    <w:rsid w:val="006E5C4D"/>
    <w:rsid w:val="006E6453"/>
    <w:rsid w:val="006E6C3B"/>
    <w:rsid w:val="006F13F3"/>
    <w:rsid w:val="00702076"/>
    <w:rsid w:val="00727093"/>
    <w:rsid w:val="007320A4"/>
    <w:rsid w:val="00741108"/>
    <w:rsid w:val="00752997"/>
    <w:rsid w:val="007566B6"/>
    <w:rsid w:val="0077689C"/>
    <w:rsid w:val="00784B2F"/>
    <w:rsid w:val="007A71CA"/>
    <w:rsid w:val="007B36D2"/>
    <w:rsid w:val="007C011A"/>
    <w:rsid w:val="007C41C6"/>
    <w:rsid w:val="007C6E1D"/>
    <w:rsid w:val="007C7953"/>
    <w:rsid w:val="007E190B"/>
    <w:rsid w:val="007E2162"/>
    <w:rsid w:val="007E428F"/>
    <w:rsid w:val="007E505A"/>
    <w:rsid w:val="007F5348"/>
    <w:rsid w:val="007F6102"/>
    <w:rsid w:val="008017FF"/>
    <w:rsid w:val="008023AD"/>
    <w:rsid w:val="0080248A"/>
    <w:rsid w:val="008035BD"/>
    <w:rsid w:val="00804183"/>
    <w:rsid w:val="00805B6C"/>
    <w:rsid w:val="00823074"/>
    <w:rsid w:val="008271B4"/>
    <w:rsid w:val="00843964"/>
    <w:rsid w:val="00860A5B"/>
    <w:rsid w:val="008709E4"/>
    <w:rsid w:val="00873926"/>
    <w:rsid w:val="00882D2B"/>
    <w:rsid w:val="00884AF8"/>
    <w:rsid w:val="00884FF3"/>
    <w:rsid w:val="00886F37"/>
    <w:rsid w:val="00893FA6"/>
    <w:rsid w:val="008A749F"/>
    <w:rsid w:val="008B3F4F"/>
    <w:rsid w:val="008C4A5A"/>
    <w:rsid w:val="008F7515"/>
    <w:rsid w:val="00911E60"/>
    <w:rsid w:val="00916DE4"/>
    <w:rsid w:val="009361F5"/>
    <w:rsid w:val="00941158"/>
    <w:rsid w:val="00941344"/>
    <w:rsid w:val="009656FD"/>
    <w:rsid w:val="00985EE5"/>
    <w:rsid w:val="00996704"/>
    <w:rsid w:val="009A27EF"/>
    <w:rsid w:val="009A2FFD"/>
    <w:rsid w:val="009A38F0"/>
    <w:rsid w:val="009B034D"/>
    <w:rsid w:val="009B4231"/>
    <w:rsid w:val="009B6994"/>
    <w:rsid w:val="009C44C0"/>
    <w:rsid w:val="009C54A4"/>
    <w:rsid w:val="009C72C6"/>
    <w:rsid w:val="009E2389"/>
    <w:rsid w:val="009E4CFE"/>
    <w:rsid w:val="009F7EE2"/>
    <w:rsid w:val="00A065EF"/>
    <w:rsid w:val="00A077AD"/>
    <w:rsid w:val="00A14C8A"/>
    <w:rsid w:val="00A24EE7"/>
    <w:rsid w:val="00A263BE"/>
    <w:rsid w:val="00A3795F"/>
    <w:rsid w:val="00A47B93"/>
    <w:rsid w:val="00A559BA"/>
    <w:rsid w:val="00A6325C"/>
    <w:rsid w:val="00A84A32"/>
    <w:rsid w:val="00AC2C7F"/>
    <w:rsid w:val="00AC50D4"/>
    <w:rsid w:val="00AD197C"/>
    <w:rsid w:val="00AD42D0"/>
    <w:rsid w:val="00B10977"/>
    <w:rsid w:val="00B11514"/>
    <w:rsid w:val="00B135AC"/>
    <w:rsid w:val="00B138B6"/>
    <w:rsid w:val="00B1406D"/>
    <w:rsid w:val="00B35CBB"/>
    <w:rsid w:val="00B40254"/>
    <w:rsid w:val="00B455B6"/>
    <w:rsid w:val="00B46D1E"/>
    <w:rsid w:val="00B61150"/>
    <w:rsid w:val="00B61406"/>
    <w:rsid w:val="00B74382"/>
    <w:rsid w:val="00B92CDB"/>
    <w:rsid w:val="00BB1D06"/>
    <w:rsid w:val="00BB1D62"/>
    <w:rsid w:val="00BB3397"/>
    <w:rsid w:val="00BC3468"/>
    <w:rsid w:val="00BC5ADD"/>
    <w:rsid w:val="00BD0903"/>
    <w:rsid w:val="00BD22E0"/>
    <w:rsid w:val="00BE3294"/>
    <w:rsid w:val="00BE71ED"/>
    <w:rsid w:val="00C01A45"/>
    <w:rsid w:val="00C17D93"/>
    <w:rsid w:val="00C23351"/>
    <w:rsid w:val="00C25BFC"/>
    <w:rsid w:val="00C26572"/>
    <w:rsid w:val="00C31146"/>
    <w:rsid w:val="00C51A78"/>
    <w:rsid w:val="00C5410A"/>
    <w:rsid w:val="00C60746"/>
    <w:rsid w:val="00C67F19"/>
    <w:rsid w:val="00C717AC"/>
    <w:rsid w:val="00C74775"/>
    <w:rsid w:val="00C8769B"/>
    <w:rsid w:val="00C93E4F"/>
    <w:rsid w:val="00CA62B7"/>
    <w:rsid w:val="00D0705F"/>
    <w:rsid w:val="00D10401"/>
    <w:rsid w:val="00D12E91"/>
    <w:rsid w:val="00D15698"/>
    <w:rsid w:val="00D26894"/>
    <w:rsid w:val="00D27552"/>
    <w:rsid w:val="00D346D7"/>
    <w:rsid w:val="00D514D3"/>
    <w:rsid w:val="00D55E75"/>
    <w:rsid w:val="00D62D94"/>
    <w:rsid w:val="00D70659"/>
    <w:rsid w:val="00D7665E"/>
    <w:rsid w:val="00DC0449"/>
    <w:rsid w:val="00DC09B8"/>
    <w:rsid w:val="00DE0502"/>
    <w:rsid w:val="00DE5C68"/>
    <w:rsid w:val="00E32D38"/>
    <w:rsid w:val="00E4133A"/>
    <w:rsid w:val="00E42F5B"/>
    <w:rsid w:val="00E53A8A"/>
    <w:rsid w:val="00E73063"/>
    <w:rsid w:val="00E85F9F"/>
    <w:rsid w:val="00E930E5"/>
    <w:rsid w:val="00E9676E"/>
    <w:rsid w:val="00EA22F5"/>
    <w:rsid w:val="00EB47E2"/>
    <w:rsid w:val="00EC70E3"/>
    <w:rsid w:val="00ED6EA0"/>
    <w:rsid w:val="00EE64B3"/>
    <w:rsid w:val="00F04318"/>
    <w:rsid w:val="00F6390D"/>
    <w:rsid w:val="00F64735"/>
    <w:rsid w:val="00F6660A"/>
    <w:rsid w:val="00F7026D"/>
    <w:rsid w:val="00F71711"/>
    <w:rsid w:val="00F72E31"/>
    <w:rsid w:val="00F75A63"/>
    <w:rsid w:val="00F82E1B"/>
    <w:rsid w:val="00F91D47"/>
    <w:rsid w:val="00FB739F"/>
    <w:rsid w:val="00FB7725"/>
    <w:rsid w:val="00FC5DD3"/>
    <w:rsid w:val="00FC7466"/>
    <w:rsid w:val="00FD50F8"/>
    <w:rsid w:val="00FF66C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546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AEE"/>
    <w:pPr>
      <w:keepNext/>
      <w:keepLines/>
      <w:numPr>
        <w:numId w:val="3"/>
      </w:numPr>
      <w:spacing w:before="480"/>
      <w:contextualSpacing/>
      <w:jc w:val="both"/>
      <w:outlineLvl w:val="0"/>
    </w:pPr>
    <w:rPr>
      <w:rFonts w:ascii="Times" w:eastAsiaTheme="majorEastAsia" w:hAnsi="Times" w:cstheme="majorBidi"/>
      <w:bCs/>
      <w:color w:val="215868" w:themeColor="accent5" w:themeShade="80"/>
      <w:sz w:val="32"/>
      <w:szCs w:val="32"/>
    </w:rPr>
  </w:style>
  <w:style w:type="paragraph" w:styleId="Titre2">
    <w:name w:val="heading 2"/>
    <w:basedOn w:val="Normal"/>
    <w:next w:val="Normal"/>
    <w:link w:val="Titre2Car"/>
    <w:uiPriority w:val="9"/>
    <w:unhideWhenUsed/>
    <w:qFormat/>
    <w:rsid w:val="007566B6"/>
    <w:pPr>
      <w:keepNext/>
      <w:keepLines/>
      <w:numPr>
        <w:ilvl w:val="1"/>
        <w:numId w:val="3"/>
      </w:numPr>
      <w:spacing w:before="200"/>
      <w:outlineLvl w:val="1"/>
    </w:pPr>
    <w:rPr>
      <w:rFonts w:ascii="Times" w:eastAsiaTheme="majorEastAsia" w:hAnsi="Times" w:cstheme="majorBidi"/>
      <w:bCs/>
      <w:sz w:val="28"/>
      <w:szCs w:val="26"/>
    </w:rPr>
  </w:style>
  <w:style w:type="paragraph" w:styleId="Titre3">
    <w:name w:val="heading 3"/>
    <w:basedOn w:val="Normal"/>
    <w:next w:val="Normal"/>
    <w:link w:val="Titre3Car"/>
    <w:uiPriority w:val="9"/>
    <w:unhideWhenUsed/>
    <w:qFormat/>
    <w:rsid w:val="007566B6"/>
    <w:pPr>
      <w:keepNext/>
      <w:keepLines/>
      <w:numPr>
        <w:ilvl w:val="2"/>
        <w:numId w:val="3"/>
      </w:numPr>
      <w:spacing w:before="200"/>
      <w:outlineLvl w:val="2"/>
    </w:pPr>
    <w:rPr>
      <w:rFonts w:ascii="Times" w:eastAsiaTheme="majorEastAsia" w:hAnsi="Times" w:cstheme="majorBidi"/>
      <w:bCs/>
      <w:color w:val="4F81BD" w:themeColor="accent1"/>
      <w:sz w:val="26"/>
    </w:rPr>
  </w:style>
  <w:style w:type="paragraph" w:styleId="Titre4">
    <w:name w:val="heading 4"/>
    <w:basedOn w:val="Normal"/>
    <w:next w:val="Normal"/>
    <w:link w:val="Titre4Car"/>
    <w:uiPriority w:val="9"/>
    <w:unhideWhenUsed/>
    <w:qFormat/>
    <w:rsid w:val="00A559BA"/>
    <w:pPr>
      <w:keepNext/>
      <w:keepLines/>
      <w:numPr>
        <w:ilvl w:val="3"/>
        <w:numId w:val="3"/>
      </w:numPr>
      <w:spacing w:before="200"/>
      <w:ind w:left="1416"/>
      <w:outlineLvl w:val="3"/>
    </w:pPr>
    <w:rPr>
      <w:rFonts w:ascii="Times" w:eastAsiaTheme="majorEastAsia" w:hAnsi="Times" w:cstheme="majorBidi"/>
      <w:bCs/>
      <w:i/>
      <w:iCs/>
      <w:color w:val="4F81BD" w:themeColor="accent1"/>
      <w:sz w:val="26"/>
    </w:rPr>
  </w:style>
  <w:style w:type="paragraph" w:styleId="Titre5">
    <w:name w:val="heading 5"/>
    <w:basedOn w:val="Normal"/>
    <w:next w:val="Normal"/>
    <w:link w:val="Titre5Car"/>
    <w:uiPriority w:val="9"/>
    <w:semiHidden/>
    <w:unhideWhenUsed/>
    <w:qFormat/>
    <w:rsid w:val="007566B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566B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566B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566B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566B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42940"/>
    <w:pPr>
      <w:tabs>
        <w:tab w:val="center" w:pos="4536"/>
        <w:tab w:val="right" w:pos="9072"/>
      </w:tabs>
    </w:pPr>
  </w:style>
  <w:style w:type="character" w:customStyle="1" w:styleId="PieddepageCar">
    <w:name w:val="Pied de page Car"/>
    <w:basedOn w:val="Policepardfaut"/>
    <w:link w:val="Pieddepage"/>
    <w:uiPriority w:val="99"/>
    <w:rsid w:val="00042940"/>
  </w:style>
  <w:style w:type="character" w:styleId="Numrodepage">
    <w:name w:val="page number"/>
    <w:basedOn w:val="Policepardfaut"/>
    <w:uiPriority w:val="99"/>
    <w:semiHidden/>
    <w:unhideWhenUsed/>
    <w:rsid w:val="00042940"/>
  </w:style>
  <w:style w:type="character" w:customStyle="1" w:styleId="Titre1Car">
    <w:name w:val="Titre 1 Car"/>
    <w:basedOn w:val="Policepardfaut"/>
    <w:link w:val="Titre1"/>
    <w:uiPriority w:val="9"/>
    <w:rsid w:val="00513AEE"/>
    <w:rPr>
      <w:rFonts w:ascii="Times" w:eastAsiaTheme="majorEastAsia" w:hAnsi="Times" w:cstheme="majorBidi"/>
      <w:bCs/>
      <w:color w:val="215868" w:themeColor="accent5" w:themeShade="80"/>
      <w:sz w:val="32"/>
      <w:szCs w:val="32"/>
    </w:rPr>
  </w:style>
  <w:style w:type="character" w:customStyle="1" w:styleId="Titre2Car">
    <w:name w:val="Titre 2 Car"/>
    <w:basedOn w:val="Policepardfaut"/>
    <w:link w:val="Titre2"/>
    <w:uiPriority w:val="9"/>
    <w:rsid w:val="007566B6"/>
    <w:rPr>
      <w:rFonts w:ascii="Times" w:eastAsiaTheme="majorEastAsia" w:hAnsi="Times" w:cstheme="majorBidi"/>
      <w:bCs/>
      <w:sz w:val="28"/>
      <w:szCs w:val="26"/>
    </w:rPr>
  </w:style>
  <w:style w:type="character" w:customStyle="1" w:styleId="Titre3Car">
    <w:name w:val="Titre 3 Car"/>
    <w:basedOn w:val="Policepardfaut"/>
    <w:link w:val="Titre3"/>
    <w:uiPriority w:val="9"/>
    <w:rsid w:val="007566B6"/>
    <w:rPr>
      <w:rFonts w:ascii="Times" w:eastAsiaTheme="majorEastAsia" w:hAnsi="Times" w:cstheme="majorBidi"/>
      <w:bCs/>
      <w:color w:val="4F81BD" w:themeColor="accent1"/>
      <w:sz w:val="26"/>
    </w:rPr>
  </w:style>
  <w:style w:type="paragraph" w:styleId="Textedebulles">
    <w:name w:val="Balloon Text"/>
    <w:basedOn w:val="Normal"/>
    <w:link w:val="TextedebullesCar"/>
    <w:uiPriority w:val="99"/>
    <w:semiHidden/>
    <w:unhideWhenUsed/>
    <w:rsid w:val="003A630A"/>
    <w:rPr>
      <w:rFonts w:ascii="Lucida Grande" w:hAnsi="Lucida Grande" w:cs="Lucida Grande"/>
      <w:sz w:val="18"/>
      <w:szCs w:val="18"/>
    </w:rPr>
  </w:style>
  <w:style w:type="character" w:customStyle="1" w:styleId="Titre4Car">
    <w:name w:val="Titre 4 Car"/>
    <w:basedOn w:val="Policepardfaut"/>
    <w:link w:val="Titre4"/>
    <w:uiPriority w:val="9"/>
    <w:rsid w:val="00A559BA"/>
    <w:rPr>
      <w:rFonts w:ascii="Times" w:eastAsiaTheme="majorEastAsia" w:hAnsi="Times" w:cstheme="majorBidi"/>
      <w:bCs/>
      <w:i/>
      <w:iCs/>
      <w:color w:val="4F81BD" w:themeColor="accent1"/>
      <w:sz w:val="26"/>
    </w:rPr>
  </w:style>
  <w:style w:type="character" w:customStyle="1" w:styleId="Titre5Car">
    <w:name w:val="Titre 5 Car"/>
    <w:basedOn w:val="Policepardfaut"/>
    <w:link w:val="Titre5"/>
    <w:uiPriority w:val="9"/>
    <w:semiHidden/>
    <w:rsid w:val="007566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566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566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566B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566B6"/>
    <w:rPr>
      <w:rFonts w:asciiTheme="majorHAnsi" w:eastAsiaTheme="majorEastAsia" w:hAnsiTheme="majorHAnsi" w:cstheme="majorBidi"/>
      <w:i/>
      <w:iCs/>
      <w:color w:val="404040" w:themeColor="text1" w:themeTint="BF"/>
      <w:sz w:val="20"/>
      <w:szCs w:val="20"/>
    </w:rPr>
  </w:style>
  <w:style w:type="character" w:customStyle="1" w:styleId="TextedebullesCar">
    <w:name w:val="Texte de bulles Car"/>
    <w:basedOn w:val="Policepardfaut"/>
    <w:link w:val="Textedebulles"/>
    <w:uiPriority w:val="99"/>
    <w:semiHidden/>
    <w:rsid w:val="003A630A"/>
    <w:rPr>
      <w:rFonts w:ascii="Lucida Grande" w:hAnsi="Lucida Grande" w:cs="Lucida Grande"/>
      <w:sz w:val="18"/>
      <w:szCs w:val="18"/>
    </w:rPr>
  </w:style>
  <w:style w:type="paragraph" w:styleId="Paragraphedeliste">
    <w:name w:val="List Paragraph"/>
    <w:basedOn w:val="Normal"/>
    <w:uiPriority w:val="34"/>
    <w:qFormat/>
    <w:rsid w:val="00AD197C"/>
    <w:pPr>
      <w:ind w:left="720"/>
      <w:contextualSpacing/>
    </w:pPr>
  </w:style>
  <w:style w:type="character" w:styleId="Lienhypertexte">
    <w:name w:val="Hyperlink"/>
    <w:basedOn w:val="Policepardfaut"/>
    <w:uiPriority w:val="99"/>
    <w:unhideWhenUsed/>
    <w:rsid w:val="00E4133A"/>
    <w:rPr>
      <w:color w:val="0000FF"/>
      <w:u w:val="single"/>
    </w:rPr>
  </w:style>
  <w:style w:type="character" w:customStyle="1" w:styleId="apple-converted-space">
    <w:name w:val="apple-converted-space"/>
    <w:basedOn w:val="Policepardfaut"/>
    <w:rsid w:val="00E4133A"/>
  </w:style>
  <w:style w:type="character" w:styleId="Accentuation">
    <w:name w:val="Emphasis"/>
    <w:basedOn w:val="Policepardfaut"/>
    <w:uiPriority w:val="20"/>
    <w:qFormat/>
    <w:rsid w:val="00E4133A"/>
    <w:rPr>
      <w:i/>
      <w:iCs/>
    </w:rPr>
  </w:style>
  <w:style w:type="paragraph" w:customStyle="1" w:styleId="Bibliographie1">
    <w:name w:val="Bibliographie1"/>
    <w:basedOn w:val="Normal"/>
    <w:rsid w:val="00152BDA"/>
    <w:pPr>
      <w:tabs>
        <w:tab w:val="left" w:pos="380"/>
      </w:tabs>
      <w:spacing w:after="240" w:line="480" w:lineRule="auto"/>
      <w:ind w:left="384" w:hanging="384"/>
      <w:jc w:val="both"/>
    </w:pPr>
    <w:rPr>
      <w:rFonts w:ascii="Times" w:hAnsi="Times"/>
    </w:rPr>
  </w:style>
  <w:style w:type="paragraph" w:styleId="NormalWeb">
    <w:name w:val="Normal (Web)"/>
    <w:basedOn w:val="Normal"/>
    <w:uiPriority w:val="99"/>
    <w:semiHidden/>
    <w:unhideWhenUsed/>
    <w:rsid w:val="00E42F5B"/>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513AEE"/>
    <w:pPr>
      <w:pBdr>
        <w:bottom w:val="single" w:sz="8" w:space="4" w:color="4F81BD" w:themeColor="accent1"/>
      </w:pBdr>
      <w:spacing w:after="300"/>
      <w:contextualSpacing/>
      <w:jc w:val="both"/>
    </w:pPr>
    <w:rPr>
      <w:rFonts w:ascii="Times" w:eastAsiaTheme="majorEastAsia" w:hAnsi="Times" w:cstheme="majorBidi"/>
      <w:color w:val="548193"/>
      <w:spacing w:val="5"/>
      <w:kern w:val="28"/>
      <w:sz w:val="32"/>
      <w:szCs w:val="52"/>
    </w:rPr>
  </w:style>
  <w:style w:type="character" w:customStyle="1" w:styleId="TitreCar">
    <w:name w:val="Titre Car"/>
    <w:basedOn w:val="Policepardfaut"/>
    <w:link w:val="Titre"/>
    <w:uiPriority w:val="10"/>
    <w:rsid w:val="00513AEE"/>
    <w:rPr>
      <w:rFonts w:ascii="Times" w:eastAsiaTheme="majorEastAsia" w:hAnsi="Times" w:cstheme="majorBidi"/>
      <w:color w:val="548193"/>
      <w:spacing w:val="5"/>
      <w:kern w:val="28"/>
      <w:sz w:val="32"/>
      <w:szCs w:val="52"/>
    </w:rPr>
  </w:style>
  <w:style w:type="paragraph" w:styleId="En-tte">
    <w:name w:val="header"/>
    <w:basedOn w:val="Normal"/>
    <w:link w:val="En-tteCar"/>
    <w:uiPriority w:val="99"/>
    <w:unhideWhenUsed/>
    <w:rsid w:val="00B92CDB"/>
    <w:pPr>
      <w:tabs>
        <w:tab w:val="center" w:pos="4536"/>
        <w:tab w:val="right" w:pos="9072"/>
      </w:tabs>
    </w:pPr>
  </w:style>
  <w:style w:type="character" w:customStyle="1" w:styleId="En-tteCar">
    <w:name w:val="En-tête Car"/>
    <w:basedOn w:val="Policepardfaut"/>
    <w:link w:val="En-tte"/>
    <w:uiPriority w:val="99"/>
    <w:rsid w:val="00B92C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AEE"/>
    <w:pPr>
      <w:keepNext/>
      <w:keepLines/>
      <w:numPr>
        <w:numId w:val="3"/>
      </w:numPr>
      <w:spacing w:before="480"/>
      <w:contextualSpacing/>
      <w:jc w:val="both"/>
      <w:outlineLvl w:val="0"/>
    </w:pPr>
    <w:rPr>
      <w:rFonts w:ascii="Times" w:eastAsiaTheme="majorEastAsia" w:hAnsi="Times" w:cstheme="majorBidi"/>
      <w:bCs/>
      <w:color w:val="215868" w:themeColor="accent5" w:themeShade="80"/>
      <w:sz w:val="32"/>
      <w:szCs w:val="32"/>
    </w:rPr>
  </w:style>
  <w:style w:type="paragraph" w:styleId="Titre2">
    <w:name w:val="heading 2"/>
    <w:basedOn w:val="Normal"/>
    <w:next w:val="Normal"/>
    <w:link w:val="Titre2Car"/>
    <w:uiPriority w:val="9"/>
    <w:unhideWhenUsed/>
    <w:qFormat/>
    <w:rsid w:val="007566B6"/>
    <w:pPr>
      <w:keepNext/>
      <w:keepLines/>
      <w:numPr>
        <w:ilvl w:val="1"/>
        <w:numId w:val="3"/>
      </w:numPr>
      <w:spacing w:before="200"/>
      <w:outlineLvl w:val="1"/>
    </w:pPr>
    <w:rPr>
      <w:rFonts w:ascii="Times" w:eastAsiaTheme="majorEastAsia" w:hAnsi="Times" w:cstheme="majorBidi"/>
      <w:bCs/>
      <w:sz w:val="28"/>
      <w:szCs w:val="26"/>
    </w:rPr>
  </w:style>
  <w:style w:type="paragraph" w:styleId="Titre3">
    <w:name w:val="heading 3"/>
    <w:basedOn w:val="Normal"/>
    <w:next w:val="Normal"/>
    <w:link w:val="Titre3Car"/>
    <w:uiPriority w:val="9"/>
    <w:unhideWhenUsed/>
    <w:qFormat/>
    <w:rsid w:val="007566B6"/>
    <w:pPr>
      <w:keepNext/>
      <w:keepLines/>
      <w:numPr>
        <w:ilvl w:val="2"/>
        <w:numId w:val="3"/>
      </w:numPr>
      <w:spacing w:before="200"/>
      <w:outlineLvl w:val="2"/>
    </w:pPr>
    <w:rPr>
      <w:rFonts w:ascii="Times" w:eastAsiaTheme="majorEastAsia" w:hAnsi="Times" w:cstheme="majorBidi"/>
      <w:bCs/>
      <w:color w:val="4F81BD" w:themeColor="accent1"/>
      <w:sz w:val="26"/>
    </w:rPr>
  </w:style>
  <w:style w:type="paragraph" w:styleId="Titre4">
    <w:name w:val="heading 4"/>
    <w:basedOn w:val="Normal"/>
    <w:next w:val="Normal"/>
    <w:link w:val="Titre4Car"/>
    <w:uiPriority w:val="9"/>
    <w:unhideWhenUsed/>
    <w:qFormat/>
    <w:rsid w:val="00A559BA"/>
    <w:pPr>
      <w:keepNext/>
      <w:keepLines/>
      <w:numPr>
        <w:ilvl w:val="3"/>
        <w:numId w:val="3"/>
      </w:numPr>
      <w:spacing w:before="200"/>
      <w:ind w:left="1416"/>
      <w:outlineLvl w:val="3"/>
    </w:pPr>
    <w:rPr>
      <w:rFonts w:ascii="Times" w:eastAsiaTheme="majorEastAsia" w:hAnsi="Times" w:cstheme="majorBidi"/>
      <w:bCs/>
      <w:i/>
      <w:iCs/>
      <w:color w:val="4F81BD" w:themeColor="accent1"/>
      <w:sz w:val="26"/>
    </w:rPr>
  </w:style>
  <w:style w:type="paragraph" w:styleId="Titre5">
    <w:name w:val="heading 5"/>
    <w:basedOn w:val="Normal"/>
    <w:next w:val="Normal"/>
    <w:link w:val="Titre5Car"/>
    <w:uiPriority w:val="9"/>
    <w:semiHidden/>
    <w:unhideWhenUsed/>
    <w:qFormat/>
    <w:rsid w:val="007566B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566B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566B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566B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566B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42940"/>
    <w:pPr>
      <w:tabs>
        <w:tab w:val="center" w:pos="4536"/>
        <w:tab w:val="right" w:pos="9072"/>
      </w:tabs>
    </w:pPr>
  </w:style>
  <w:style w:type="character" w:customStyle="1" w:styleId="PieddepageCar">
    <w:name w:val="Pied de page Car"/>
    <w:basedOn w:val="Policepardfaut"/>
    <w:link w:val="Pieddepage"/>
    <w:uiPriority w:val="99"/>
    <w:rsid w:val="00042940"/>
  </w:style>
  <w:style w:type="character" w:styleId="Numrodepage">
    <w:name w:val="page number"/>
    <w:basedOn w:val="Policepardfaut"/>
    <w:uiPriority w:val="99"/>
    <w:semiHidden/>
    <w:unhideWhenUsed/>
    <w:rsid w:val="00042940"/>
  </w:style>
  <w:style w:type="character" w:customStyle="1" w:styleId="Titre1Car">
    <w:name w:val="Titre 1 Car"/>
    <w:basedOn w:val="Policepardfaut"/>
    <w:link w:val="Titre1"/>
    <w:uiPriority w:val="9"/>
    <w:rsid w:val="00513AEE"/>
    <w:rPr>
      <w:rFonts w:ascii="Times" w:eastAsiaTheme="majorEastAsia" w:hAnsi="Times" w:cstheme="majorBidi"/>
      <w:bCs/>
      <w:color w:val="215868" w:themeColor="accent5" w:themeShade="80"/>
      <w:sz w:val="32"/>
      <w:szCs w:val="32"/>
    </w:rPr>
  </w:style>
  <w:style w:type="character" w:customStyle="1" w:styleId="Titre2Car">
    <w:name w:val="Titre 2 Car"/>
    <w:basedOn w:val="Policepardfaut"/>
    <w:link w:val="Titre2"/>
    <w:uiPriority w:val="9"/>
    <w:rsid w:val="007566B6"/>
    <w:rPr>
      <w:rFonts w:ascii="Times" w:eastAsiaTheme="majorEastAsia" w:hAnsi="Times" w:cstheme="majorBidi"/>
      <w:bCs/>
      <w:sz w:val="28"/>
      <w:szCs w:val="26"/>
    </w:rPr>
  </w:style>
  <w:style w:type="character" w:customStyle="1" w:styleId="Titre3Car">
    <w:name w:val="Titre 3 Car"/>
    <w:basedOn w:val="Policepardfaut"/>
    <w:link w:val="Titre3"/>
    <w:uiPriority w:val="9"/>
    <w:rsid w:val="007566B6"/>
    <w:rPr>
      <w:rFonts w:ascii="Times" w:eastAsiaTheme="majorEastAsia" w:hAnsi="Times" w:cstheme="majorBidi"/>
      <w:bCs/>
      <w:color w:val="4F81BD" w:themeColor="accent1"/>
      <w:sz w:val="26"/>
    </w:rPr>
  </w:style>
  <w:style w:type="paragraph" w:styleId="Textedebulles">
    <w:name w:val="Balloon Text"/>
    <w:basedOn w:val="Normal"/>
    <w:link w:val="TextedebullesCar"/>
    <w:uiPriority w:val="99"/>
    <w:semiHidden/>
    <w:unhideWhenUsed/>
    <w:rsid w:val="003A630A"/>
    <w:rPr>
      <w:rFonts w:ascii="Lucida Grande" w:hAnsi="Lucida Grande" w:cs="Lucida Grande"/>
      <w:sz w:val="18"/>
      <w:szCs w:val="18"/>
    </w:rPr>
  </w:style>
  <w:style w:type="character" w:customStyle="1" w:styleId="Titre4Car">
    <w:name w:val="Titre 4 Car"/>
    <w:basedOn w:val="Policepardfaut"/>
    <w:link w:val="Titre4"/>
    <w:uiPriority w:val="9"/>
    <w:rsid w:val="00A559BA"/>
    <w:rPr>
      <w:rFonts w:ascii="Times" w:eastAsiaTheme="majorEastAsia" w:hAnsi="Times" w:cstheme="majorBidi"/>
      <w:bCs/>
      <w:i/>
      <w:iCs/>
      <w:color w:val="4F81BD" w:themeColor="accent1"/>
      <w:sz w:val="26"/>
    </w:rPr>
  </w:style>
  <w:style w:type="character" w:customStyle="1" w:styleId="Titre5Car">
    <w:name w:val="Titre 5 Car"/>
    <w:basedOn w:val="Policepardfaut"/>
    <w:link w:val="Titre5"/>
    <w:uiPriority w:val="9"/>
    <w:semiHidden/>
    <w:rsid w:val="007566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566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566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566B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566B6"/>
    <w:rPr>
      <w:rFonts w:asciiTheme="majorHAnsi" w:eastAsiaTheme="majorEastAsia" w:hAnsiTheme="majorHAnsi" w:cstheme="majorBidi"/>
      <w:i/>
      <w:iCs/>
      <w:color w:val="404040" w:themeColor="text1" w:themeTint="BF"/>
      <w:sz w:val="20"/>
      <w:szCs w:val="20"/>
    </w:rPr>
  </w:style>
  <w:style w:type="character" w:customStyle="1" w:styleId="TextedebullesCar">
    <w:name w:val="Texte de bulles Car"/>
    <w:basedOn w:val="Policepardfaut"/>
    <w:link w:val="Textedebulles"/>
    <w:uiPriority w:val="99"/>
    <w:semiHidden/>
    <w:rsid w:val="003A630A"/>
    <w:rPr>
      <w:rFonts w:ascii="Lucida Grande" w:hAnsi="Lucida Grande" w:cs="Lucida Grande"/>
      <w:sz w:val="18"/>
      <w:szCs w:val="18"/>
    </w:rPr>
  </w:style>
  <w:style w:type="paragraph" w:styleId="Paragraphedeliste">
    <w:name w:val="List Paragraph"/>
    <w:basedOn w:val="Normal"/>
    <w:uiPriority w:val="34"/>
    <w:qFormat/>
    <w:rsid w:val="00AD197C"/>
    <w:pPr>
      <w:ind w:left="720"/>
      <w:contextualSpacing/>
    </w:pPr>
  </w:style>
  <w:style w:type="character" w:styleId="Lienhypertexte">
    <w:name w:val="Hyperlink"/>
    <w:basedOn w:val="Policepardfaut"/>
    <w:uiPriority w:val="99"/>
    <w:unhideWhenUsed/>
    <w:rsid w:val="00E4133A"/>
    <w:rPr>
      <w:color w:val="0000FF"/>
      <w:u w:val="single"/>
    </w:rPr>
  </w:style>
  <w:style w:type="character" w:customStyle="1" w:styleId="apple-converted-space">
    <w:name w:val="apple-converted-space"/>
    <w:basedOn w:val="Policepardfaut"/>
    <w:rsid w:val="00E4133A"/>
  </w:style>
  <w:style w:type="character" w:styleId="Accentuation">
    <w:name w:val="Emphasis"/>
    <w:basedOn w:val="Policepardfaut"/>
    <w:uiPriority w:val="20"/>
    <w:qFormat/>
    <w:rsid w:val="00E4133A"/>
    <w:rPr>
      <w:i/>
      <w:iCs/>
    </w:rPr>
  </w:style>
  <w:style w:type="paragraph" w:customStyle="1" w:styleId="Bibliographie1">
    <w:name w:val="Bibliographie1"/>
    <w:basedOn w:val="Normal"/>
    <w:rsid w:val="00152BDA"/>
    <w:pPr>
      <w:tabs>
        <w:tab w:val="left" w:pos="380"/>
      </w:tabs>
      <w:spacing w:after="240" w:line="480" w:lineRule="auto"/>
      <w:ind w:left="384" w:hanging="384"/>
      <w:jc w:val="both"/>
    </w:pPr>
    <w:rPr>
      <w:rFonts w:ascii="Times" w:hAnsi="Times"/>
    </w:rPr>
  </w:style>
  <w:style w:type="paragraph" w:styleId="NormalWeb">
    <w:name w:val="Normal (Web)"/>
    <w:basedOn w:val="Normal"/>
    <w:uiPriority w:val="99"/>
    <w:semiHidden/>
    <w:unhideWhenUsed/>
    <w:rsid w:val="00E42F5B"/>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513AEE"/>
    <w:pPr>
      <w:pBdr>
        <w:bottom w:val="single" w:sz="8" w:space="4" w:color="4F81BD" w:themeColor="accent1"/>
      </w:pBdr>
      <w:spacing w:after="300"/>
      <w:contextualSpacing/>
      <w:jc w:val="both"/>
    </w:pPr>
    <w:rPr>
      <w:rFonts w:ascii="Times" w:eastAsiaTheme="majorEastAsia" w:hAnsi="Times" w:cstheme="majorBidi"/>
      <w:color w:val="548193"/>
      <w:spacing w:val="5"/>
      <w:kern w:val="28"/>
      <w:sz w:val="32"/>
      <w:szCs w:val="52"/>
    </w:rPr>
  </w:style>
  <w:style w:type="character" w:customStyle="1" w:styleId="TitreCar">
    <w:name w:val="Titre Car"/>
    <w:basedOn w:val="Policepardfaut"/>
    <w:link w:val="Titre"/>
    <w:uiPriority w:val="10"/>
    <w:rsid w:val="00513AEE"/>
    <w:rPr>
      <w:rFonts w:ascii="Times" w:eastAsiaTheme="majorEastAsia" w:hAnsi="Times" w:cstheme="majorBidi"/>
      <w:color w:val="548193"/>
      <w:spacing w:val="5"/>
      <w:kern w:val="28"/>
      <w:sz w:val="32"/>
      <w:szCs w:val="52"/>
    </w:rPr>
  </w:style>
  <w:style w:type="paragraph" w:styleId="En-tte">
    <w:name w:val="header"/>
    <w:basedOn w:val="Normal"/>
    <w:link w:val="En-tteCar"/>
    <w:uiPriority w:val="99"/>
    <w:unhideWhenUsed/>
    <w:rsid w:val="00B92CDB"/>
    <w:pPr>
      <w:tabs>
        <w:tab w:val="center" w:pos="4536"/>
        <w:tab w:val="right" w:pos="9072"/>
      </w:tabs>
    </w:pPr>
  </w:style>
  <w:style w:type="character" w:customStyle="1" w:styleId="En-tteCar">
    <w:name w:val="En-tête Car"/>
    <w:basedOn w:val="Policepardfaut"/>
    <w:link w:val="En-tte"/>
    <w:uiPriority w:val="99"/>
    <w:rsid w:val="00B9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735">
      <w:bodyDiv w:val="1"/>
      <w:marLeft w:val="0"/>
      <w:marRight w:val="0"/>
      <w:marTop w:val="0"/>
      <w:marBottom w:val="0"/>
      <w:divBdr>
        <w:top w:val="none" w:sz="0" w:space="0" w:color="auto"/>
        <w:left w:val="none" w:sz="0" w:space="0" w:color="auto"/>
        <w:bottom w:val="none" w:sz="0" w:space="0" w:color="auto"/>
        <w:right w:val="none" w:sz="0" w:space="0" w:color="auto"/>
      </w:divBdr>
    </w:div>
    <w:div w:id="36516866">
      <w:bodyDiv w:val="1"/>
      <w:marLeft w:val="0"/>
      <w:marRight w:val="0"/>
      <w:marTop w:val="0"/>
      <w:marBottom w:val="0"/>
      <w:divBdr>
        <w:top w:val="none" w:sz="0" w:space="0" w:color="auto"/>
        <w:left w:val="none" w:sz="0" w:space="0" w:color="auto"/>
        <w:bottom w:val="none" w:sz="0" w:space="0" w:color="auto"/>
        <w:right w:val="none" w:sz="0" w:space="0" w:color="auto"/>
      </w:divBdr>
      <w:divsChild>
        <w:div w:id="485246581">
          <w:marLeft w:val="0"/>
          <w:marRight w:val="0"/>
          <w:marTop w:val="0"/>
          <w:marBottom w:val="0"/>
          <w:divBdr>
            <w:top w:val="none" w:sz="0" w:space="0" w:color="auto"/>
            <w:left w:val="none" w:sz="0" w:space="0" w:color="auto"/>
            <w:bottom w:val="none" w:sz="0" w:space="0" w:color="auto"/>
            <w:right w:val="none" w:sz="0" w:space="0" w:color="auto"/>
          </w:divBdr>
          <w:divsChild>
            <w:div w:id="87579155">
              <w:marLeft w:val="0"/>
              <w:marRight w:val="0"/>
              <w:marTop w:val="0"/>
              <w:marBottom w:val="0"/>
              <w:divBdr>
                <w:top w:val="none" w:sz="0" w:space="0" w:color="auto"/>
                <w:left w:val="none" w:sz="0" w:space="0" w:color="auto"/>
                <w:bottom w:val="none" w:sz="0" w:space="0" w:color="auto"/>
                <w:right w:val="none" w:sz="0" w:space="0" w:color="auto"/>
              </w:divBdr>
              <w:divsChild>
                <w:div w:id="20392329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149267">
      <w:bodyDiv w:val="1"/>
      <w:marLeft w:val="0"/>
      <w:marRight w:val="0"/>
      <w:marTop w:val="0"/>
      <w:marBottom w:val="0"/>
      <w:divBdr>
        <w:top w:val="none" w:sz="0" w:space="0" w:color="auto"/>
        <w:left w:val="none" w:sz="0" w:space="0" w:color="auto"/>
        <w:bottom w:val="none" w:sz="0" w:space="0" w:color="auto"/>
        <w:right w:val="none" w:sz="0" w:space="0" w:color="auto"/>
      </w:divBdr>
      <w:divsChild>
        <w:div w:id="59790149">
          <w:marLeft w:val="0"/>
          <w:marRight w:val="0"/>
          <w:marTop w:val="0"/>
          <w:marBottom w:val="0"/>
          <w:divBdr>
            <w:top w:val="none" w:sz="0" w:space="0" w:color="auto"/>
            <w:left w:val="none" w:sz="0" w:space="0" w:color="auto"/>
            <w:bottom w:val="none" w:sz="0" w:space="0" w:color="auto"/>
            <w:right w:val="none" w:sz="0" w:space="0" w:color="auto"/>
          </w:divBdr>
          <w:divsChild>
            <w:div w:id="604192796">
              <w:marLeft w:val="0"/>
              <w:marRight w:val="0"/>
              <w:marTop w:val="0"/>
              <w:marBottom w:val="0"/>
              <w:divBdr>
                <w:top w:val="none" w:sz="0" w:space="0" w:color="auto"/>
                <w:left w:val="none" w:sz="0" w:space="0" w:color="auto"/>
                <w:bottom w:val="none" w:sz="0" w:space="0" w:color="auto"/>
                <w:right w:val="none" w:sz="0" w:space="0" w:color="auto"/>
              </w:divBdr>
              <w:divsChild>
                <w:div w:id="4697072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919135">
      <w:bodyDiv w:val="1"/>
      <w:marLeft w:val="0"/>
      <w:marRight w:val="0"/>
      <w:marTop w:val="0"/>
      <w:marBottom w:val="0"/>
      <w:divBdr>
        <w:top w:val="none" w:sz="0" w:space="0" w:color="auto"/>
        <w:left w:val="none" w:sz="0" w:space="0" w:color="auto"/>
        <w:bottom w:val="none" w:sz="0" w:space="0" w:color="auto"/>
        <w:right w:val="none" w:sz="0" w:space="0" w:color="auto"/>
      </w:divBdr>
      <w:divsChild>
        <w:div w:id="186409854">
          <w:marLeft w:val="0"/>
          <w:marRight w:val="0"/>
          <w:marTop w:val="0"/>
          <w:marBottom w:val="0"/>
          <w:divBdr>
            <w:top w:val="none" w:sz="0" w:space="0" w:color="auto"/>
            <w:left w:val="none" w:sz="0" w:space="0" w:color="auto"/>
            <w:bottom w:val="none" w:sz="0" w:space="0" w:color="auto"/>
            <w:right w:val="none" w:sz="0" w:space="0" w:color="auto"/>
          </w:divBdr>
          <w:divsChild>
            <w:div w:id="440492749">
              <w:marLeft w:val="0"/>
              <w:marRight w:val="0"/>
              <w:marTop w:val="0"/>
              <w:marBottom w:val="0"/>
              <w:divBdr>
                <w:top w:val="none" w:sz="0" w:space="0" w:color="auto"/>
                <w:left w:val="none" w:sz="0" w:space="0" w:color="auto"/>
                <w:bottom w:val="none" w:sz="0" w:space="0" w:color="auto"/>
                <w:right w:val="none" w:sz="0" w:space="0" w:color="auto"/>
              </w:divBdr>
              <w:divsChild>
                <w:div w:id="8993688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3003926">
      <w:bodyDiv w:val="1"/>
      <w:marLeft w:val="0"/>
      <w:marRight w:val="0"/>
      <w:marTop w:val="0"/>
      <w:marBottom w:val="0"/>
      <w:divBdr>
        <w:top w:val="none" w:sz="0" w:space="0" w:color="auto"/>
        <w:left w:val="none" w:sz="0" w:space="0" w:color="auto"/>
        <w:bottom w:val="none" w:sz="0" w:space="0" w:color="auto"/>
        <w:right w:val="none" w:sz="0" w:space="0" w:color="auto"/>
      </w:divBdr>
      <w:divsChild>
        <w:div w:id="1605109974">
          <w:marLeft w:val="0"/>
          <w:marRight w:val="0"/>
          <w:marTop w:val="0"/>
          <w:marBottom w:val="0"/>
          <w:divBdr>
            <w:top w:val="none" w:sz="0" w:space="0" w:color="auto"/>
            <w:left w:val="none" w:sz="0" w:space="0" w:color="auto"/>
            <w:bottom w:val="none" w:sz="0" w:space="0" w:color="auto"/>
            <w:right w:val="none" w:sz="0" w:space="0" w:color="auto"/>
          </w:divBdr>
          <w:divsChild>
            <w:div w:id="1009410824">
              <w:marLeft w:val="0"/>
              <w:marRight w:val="0"/>
              <w:marTop w:val="0"/>
              <w:marBottom w:val="0"/>
              <w:divBdr>
                <w:top w:val="none" w:sz="0" w:space="0" w:color="auto"/>
                <w:left w:val="none" w:sz="0" w:space="0" w:color="auto"/>
                <w:bottom w:val="none" w:sz="0" w:space="0" w:color="auto"/>
                <w:right w:val="none" w:sz="0" w:space="0" w:color="auto"/>
              </w:divBdr>
              <w:divsChild>
                <w:div w:id="10508076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1899828">
      <w:bodyDiv w:val="1"/>
      <w:marLeft w:val="0"/>
      <w:marRight w:val="0"/>
      <w:marTop w:val="0"/>
      <w:marBottom w:val="0"/>
      <w:divBdr>
        <w:top w:val="none" w:sz="0" w:space="0" w:color="auto"/>
        <w:left w:val="none" w:sz="0" w:space="0" w:color="auto"/>
        <w:bottom w:val="none" w:sz="0" w:space="0" w:color="auto"/>
        <w:right w:val="none" w:sz="0" w:space="0" w:color="auto"/>
      </w:divBdr>
      <w:divsChild>
        <w:div w:id="2131316312">
          <w:marLeft w:val="0"/>
          <w:marRight w:val="0"/>
          <w:marTop w:val="0"/>
          <w:marBottom w:val="0"/>
          <w:divBdr>
            <w:top w:val="none" w:sz="0" w:space="0" w:color="auto"/>
            <w:left w:val="none" w:sz="0" w:space="0" w:color="auto"/>
            <w:bottom w:val="none" w:sz="0" w:space="0" w:color="auto"/>
            <w:right w:val="none" w:sz="0" w:space="0" w:color="auto"/>
          </w:divBdr>
          <w:divsChild>
            <w:div w:id="461730764">
              <w:marLeft w:val="0"/>
              <w:marRight w:val="0"/>
              <w:marTop w:val="0"/>
              <w:marBottom w:val="0"/>
              <w:divBdr>
                <w:top w:val="none" w:sz="0" w:space="0" w:color="auto"/>
                <w:left w:val="none" w:sz="0" w:space="0" w:color="auto"/>
                <w:bottom w:val="none" w:sz="0" w:space="0" w:color="auto"/>
                <w:right w:val="none" w:sz="0" w:space="0" w:color="auto"/>
              </w:divBdr>
              <w:divsChild>
                <w:div w:id="1429655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3776196">
      <w:bodyDiv w:val="1"/>
      <w:marLeft w:val="0"/>
      <w:marRight w:val="0"/>
      <w:marTop w:val="0"/>
      <w:marBottom w:val="0"/>
      <w:divBdr>
        <w:top w:val="none" w:sz="0" w:space="0" w:color="auto"/>
        <w:left w:val="none" w:sz="0" w:space="0" w:color="auto"/>
        <w:bottom w:val="none" w:sz="0" w:space="0" w:color="auto"/>
        <w:right w:val="none" w:sz="0" w:space="0" w:color="auto"/>
      </w:divBdr>
      <w:divsChild>
        <w:div w:id="49230032">
          <w:marLeft w:val="0"/>
          <w:marRight w:val="0"/>
          <w:marTop w:val="0"/>
          <w:marBottom w:val="0"/>
          <w:divBdr>
            <w:top w:val="none" w:sz="0" w:space="0" w:color="auto"/>
            <w:left w:val="none" w:sz="0" w:space="0" w:color="auto"/>
            <w:bottom w:val="none" w:sz="0" w:space="0" w:color="auto"/>
            <w:right w:val="none" w:sz="0" w:space="0" w:color="auto"/>
          </w:divBdr>
          <w:divsChild>
            <w:div w:id="1052461281">
              <w:marLeft w:val="0"/>
              <w:marRight w:val="0"/>
              <w:marTop w:val="0"/>
              <w:marBottom w:val="0"/>
              <w:divBdr>
                <w:top w:val="none" w:sz="0" w:space="0" w:color="auto"/>
                <w:left w:val="none" w:sz="0" w:space="0" w:color="auto"/>
                <w:bottom w:val="none" w:sz="0" w:space="0" w:color="auto"/>
                <w:right w:val="none" w:sz="0" w:space="0" w:color="auto"/>
              </w:divBdr>
              <w:divsChild>
                <w:div w:id="7893965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2253766">
      <w:bodyDiv w:val="1"/>
      <w:marLeft w:val="0"/>
      <w:marRight w:val="0"/>
      <w:marTop w:val="0"/>
      <w:marBottom w:val="0"/>
      <w:divBdr>
        <w:top w:val="none" w:sz="0" w:space="0" w:color="auto"/>
        <w:left w:val="none" w:sz="0" w:space="0" w:color="auto"/>
        <w:bottom w:val="none" w:sz="0" w:space="0" w:color="auto"/>
        <w:right w:val="none" w:sz="0" w:space="0" w:color="auto"/>
      </w:divBdr>
    </w:div>
    <w:div w:id="635840064">
      <w:bodyDiv w:val="1"/>
      <w:marLeft w:val="0"/>
      <w:marRight w:val="0"/>
      <w:marTop w:val="0"/>
      <w:marBottom w:val="0"/>
      <w:divBdr>
        <w:top w:val="none" w:sz="0" w:space="0" w:color="auto"/>
        <w:left w:val="none" w:sz="0" w:space="0" w:color="auto"/>
        <w:bottom w:val="none" w:sz="0" w:space="0" w:color="auto"/>
        <w:right w:val="none" w:sz="0" w:space="0" w:color="auto"/>
      </w:divBdr>
      <w:divsChild>
        <w:div w:id="1047946865">
          <w:marLeft w:val="0"/>
          <w:marRight w:val="0"/>
          <w:marTop w:val="0"/>
          <w:marBottom w:val="0"/>
          <w:divBdr>
            <w:top w:val="none" w:sz="0" w:space="0" w:color="auto"/>
            <w:left w:val="none" w:sz="0" w:space="0" w:color="auto"/>
            <w:bottom w:val="none" w:sz="0" w:space="0" w:color="auto"/>
            <w:right w:val="none" w:sz="0" w:space="0" w:color="auto"/>
          </w:divBdr>
          <w:divsChild>
            <w:div w:id="327053185">
              <w:marLeft w:val="0"/>
              <w:marRight w:val="0"/>
              <w:marTop w:val="0"/>
              <w:marBottom w:val="0"/>
              <w:divBdr>
                <w:top w:val="none" w:sz="0" w:space="0" w:color="auto"/>
                <w:left w:val="none" w:sz="0" w:space="0" w:color="auto"/>
                <w:bottom w:val="none" w:sz="0" w:space="0" w:color="auto"/>
                <w:right w:val="none" w:sz="0" w:space="0" w:color="auto"/>
              </w:divBdr>
              <w:divsChild>
                <w:div w:id="13608111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2237992">
      <w:bodyDiv w:val="1"/>
      <w:marLeft w:val="0"/>
      <w:marRight w:val="0"/>
      <w:marTop w:val="0"/>
      <w:marBottom w:val="0"/>
      <w:divBdr>
        <w:top w:val="none" w:sz="0" w:space="0" w:color="auto"/>
        <w:left w:val="none" w:sz="0" w:space="0" w:color="auto"/>
        <w:bottom w:val="none" w:sz="0" w:space="0" w:color="auto"/>
        <w:right w:val="none" w:sz="0" w:space="0" w:color="auto"/>
      </w:divBdr>
    </w:div>
    <w:div w:id="767041519">
      <w:bodyDiv w:val="1"/>
      <w:marLeft w:val="0"/>
      <w:marRight w:val="0"/>
      <w:marTop w:val="0"/>
      <w:marBottom w:val="0"/>
      <w:divBdr>
        <w:top w:val="none" w:sz="0" w:space="0" w:color="auto"/>
        <w:left w:val="none" w:sz="0" w:space="0" w:color="auto"/>
        <w:bottom w:val="none" w:sz="0" w:space="0" w:color="auto"/>
        <w:right w:val="none" w:sz="0" w:space="0" w:color="auto"/>
      </w:divBdr>
      <w:divsChild>
        <w:div w:id="1867404672">
          <w:marLeft w:val="0"/>
          <w:marRight w:val="0"/>
          <w:marTop w:val="0"/>
          <w:marBottom w:val="0"/>
          <w:divBdr>
            <w:top w:val="none" w:sz="0" w:space="0" w:color="auto"/>
            <w:left w:val="none" w:sz="0" w:space="0" w:color="auto"/>
            <w:bottom w:val="none" w:sz="0" w:space="0" w:color="auto"/>
            <w:right w:val="none" w:sz="0" w:space="0" w:color="auto"/>
          </w:divBdr>
          <w:divsChild>
            <w:div w:id="519007990">
              <w:marLeft w:val="0"/>
              <w:marRight w:val="0"/>
              <w:marTop w:val="0"/>
              <w:marBottom w:val="0"/>
              <w:divBdr>
                <w:top w:val="none" w:sz="0" w:space="0" w:color="auto"/>
                <w:left w:val="none" w:sz="0" w:space="0" w:color="auto"/>
                <w:bottom w:val="none" w:sz="0" w:space="0" w:color="auto"/>
                <w:right w:val="none" w:sz="0" w:space="0" w:color="auto"/>
              </w:divBdr>
              <w:divsChild>
                <w:div w:id="582375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9349726">
      <w:bodyDiv w:val="1"/>
      <w:marLeft w:val="0"/>
      <w:marRight w:val="0"/>
      <w:marTop w:val="0"/>
      <w:marBottom w:val="0"/>
      <w:divBdr>
        <w:top w:val="none" w:sz="0" w:space="0" w:color="auto"/>
        <w:left w:val="none" w:sz="0" w:space="0" w:color="auto"/>
        <w:bottom w:val="none" w:sz="0" w:space="0" w:color="auto"/>
        <w:right w:val="none" w:sz="0" w:space="0" w:color="auto"/>
      </w:divBdr>
      <w:divsChild>
        <w:div w:id="842401430">
          <w:marLeft w:val="0"/>
          <w:marRight w:val="0"/>
          <w:marTop w:val="0"/>
          <w:marBottom w:val="0"/>
          <w:divBdr>
            <w:top w:val="none" w:sz="0" w:space="0" w:color="auto"/>
            <w:left w:val="none" w:sz="0" w:space="0" w:color="auto"/>
            <w:bottom w:val="none" w:sz="0" w:space="0" w:color="auto"/>
            <w:right w:val="none" w:sz="0" w:space="0" w:color="auto"/>
          </w:divBdr>
          <w:divsChild>
            <w:div w:id="471946841">
              <w:marLeft w:val="0"/>
              <w:marRight w:val="0"/>
              <w:marTop w:val="0"/>
              <w:marBottom w:val="0"/>
              <w:divBdr>
                <w:top w:val="none" w:sz="0" w:space="0" w:color="auto"/>
                <w:left w:val="none" w:sz="0" w:space="0" w:color="auto"/>
                <w:bottom w:val="none" w:sz="0" w:space="0" w:color="auto"/>
                <w:right w:val="none" w:sz="0" w:space="0" w:color="auto"/>
              </w:divBdr>
              <w:divsChild>
                <w:div w:id="652879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3160107">
      <w:bodyDiv w:val="1"/>
      <w:marLeft w:val="0"/>
      <w:marRight w:val="0"/>
      <w:marTop w:val="0"/>
      <w:marBottom w:val="0"/>
      <w:divBdr>
        <w:top w:val="none" w:sz="0" w:space="0" w:color="auto"/>
        <w:left w:val="none" w:sz="0" w:space="0" w:color="auto"/>
        <w:bottom w:val="none" w:sz="0" w:space="0" w:color="auto"/>
        <w:right w:val="none" w:sz="0" w:space="0" w:color="auto"/>
      </w:divBdr>
      <w:divsChild>
        <w:div w:id="1737624004">
          <w:marLeft w:val="0"/>
          <w:marRight w:val="0"/>
          <w:marTop w:val="0"/>
          <w:marBottom w:val="0"/>
          <w:divBdr>
            <w:top w:val="none" w:sz="0" w:space="0" w:color="auto"/>
            <w:left w:val="none" w:sz="0" w:space="0" w:color="auto"/>
            <w:bottom w:val="none" w:sz="0" w:space="0" w:color="auto"/>
            <w:right w:val="none" w:sz="0" w:space="0" w:color="auto"/>
          </w:divBdr>
          <w:divsChild>
            <w:div w:id="776871624">
              <w:marLeft w:val="0"/>
              <w:marRight w:val="0"/>
              <w:marTop w:val="0"/>
              <w:marBottom w:val="0"/>
              <w:divBdr>
                <w:top w:val="none" w:sz="0" w:space="0" w:color="auto"/>
                <w:left w:val="none" w:sz="0" w:space="0" w:color="auto"/>
                <w:bottom w:val="none" w:sz="0" w:space="0" w:color="auto"/>
                <w:right w:val="none" w:sz="0" w:space="0" w:color="auto"/>
              </w:divBdr>
              <w:divsChild>
                <w:div w:id="11091975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714181">
      <w:bodyDiv w:val="1"/>
      <w:marLeft w:val="0"/>
      <w:marRight w:val="0"/>
      <w:marTop w:val="0"/>
      <w:marBottom w:val="0"/>
      <w:divBdr>
        <w:top w:val="none" w:sz="0" w:space="0" w:color="auto"/>
        <w:left w:val="none" w:sz="0" w:space="0" w:color="auto"/>
        <w:bottom w:val="none" w:sz="0" w:space="0" w:color="auto"/>
        <w:right w:val="none" w:sz="0" w:space="0" w:color="auto"/>
      </w:divBdr>
      <w:divsChild>
        <w:div w:id="724260861">
          <w:marLeft w:val="480"/>
          <w:marRight w:val="0"/>
          <w:marTop w:val="0"/>
          <w:marBottom w:val="0"/>
          <w:divBdr>
            <w:top w:val="none" w:sz="0" w:space="0" w:color="auto"/>
            <w:left w:val="none" w:sz="0" w:space="0" w:color="auto"/>
            <w:bottom w:val="none" w:sz="0" w:space="0" w:color="auto"/>
            <w:right w:val="none" w:sz="0" w:space="0" w:color="auto"/>
          </w:divBdr>
          <w:divsChild>
            <w:div w:id="8033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5131">
      <w:bodyDiv w:val="1"/>
      <w:marLeft w:val="0"/>
      <w:marRight w:val="0"/>
      <w:marTop w:val="0"/>
      <w:marBottom w:val="0"/>
      <w:divBdr>
        <w:top w:val="none" w:sz="0" w:space="0" w:color="auto"/>
        <w:left w:val="none" w:sz="0" w:space="0" w:color="auto"/>
        <w:bottom w:val="none" w:sz="0" w:space="0" w:color="auto"/>
        <w:right w:val="none" w:sz="0" w:space="0" w:color="auto"/>
      </w:divBdr>
      <w:divsChild>
        <w:div w:id="1173684966">
          <w:marLeft w:val="0"/>
          <w:marRight w:val="0"/>
          <w:marTop w:val="0"/>
          <w:marBottom w:val="0"/>
          <w:divBdr>
            <w:top w:val="none" w:sz="0" w:space="0" w:color="auto"/>
            <w:left w:val="none" w:sz="0" w:space="0" w:color="auto"/>
            <w:bottom w:val="none" w:sz="0" w:space="0" w:color="auto"/>
            <w:right w:val="none" w:sz="0" w:space="0" w:color="auto"/>
          </w:divBdr>
          <w:divsChild>
            <w:div w:id="1894540530">
              <w:marLeft w:val="0"/>
              <w:marRight w:val="0"/>
              <w:marTop w:val="0"/>
              <w:marBottom w:val="0"/>
              <w:divBdr>
                <w:top w:val="none" w:sz="0" w:space="0" w:color="auto"/>
                <w:left w:val="none" w:sz="0" w:space="0" w:color="auto"/>
                <w:bottom w:val="none" w:sz="0" w:space="0" w:color="auto"/>
                <w:right w:val="none" w:sz="0" w:space="0" w:color="auto"/>
              </w:divBdr>
              <w:divsChild>
                <w:div w:id="1955398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9527168">
      <w:bodyDiv w:val="1"/>
      <w:marLeft w:val="0"/>
      <w:marRight w:val="0"/>
      <w:marTop w:val="0"/>
      <w:marBottom w:val="0"/>
      <w:divBdr>
        <w:top w:val="none" w:sz="0" w:space="0" w:color="auto"/>
        <w:left w:val="none" w:sz="0" w:space="0" w:color="auto"/>
        <w:bottom w:val="none" w:sz="0" w:space="0" w:color="auto"/>
        <w:right w:val="none" w:sz="0" w:space="0" w:color="auto"/>
      </w:divBdr>
      <w:divsChild>
        <w:div w:id="2004431236">
          <w:marLeft w:val="0"/>
          <w:marRight w:val="0"/>
          <w:marTop w:val="0"/>
          <w:marBottom w:val="0"/>
          <w:divBdr>
            <w:top w:val="none" w:sz="0" w:space="0" w:color="auto"/>
            <w:left w:val="none" w:sz="0" w:space="0" w:color="auto"/>
            <w:bottom w:val="none" w:sz="0" w:space="0" w:color="auto"/>
            <w:right w:val="none" w:sz="0" w:space="0" w:color="auto"/>
          </w:divBdr>
          <w:divsChild>
            <w:div w:id="1713267148">
              <w:marLeft w:val="0"/>
              <w:marRight w:val="0"/>
              <w:marTop w:val="0"/>
              <w:marBottom w:val="0"/>
              <w:divBdr>
                <w:top w:val="none" w:sz="0" w:space="0" w:color="auto"/>
                <w:left w:val="none" w:sz="0" w:space="0" w:color="auto"/>
                <w:bottom w:val="none" w:sz="0" w:space="0" w:color="auto"/>
                <w:right w:val="none" w:sz="0" w:space="0" w:color="auto"/>
              </w:divBdr>
              <w:divsChild>
                <w:div w:id="5012440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3311269">
      <w:bodyDiv w:val="1"/>
      <w:marLeft w:val="0"/>
      <w:marRight w:val="0"/>
      <w:marTop w:val="0"/>
      <w:marBottom w:val="0"/>
      <w:divBdr>
        <w:top w:val="none" w:sz="0" w:space="0" w:color="auto"/>
        <w:left w:val="none" w:sz="0" w:space="0" w:color="auto"/>
        <w:bottom w:val="none" w:sz="0" w:space="0" w:color="auto"/>
        <w:right w:val="none" w:sz="0" w:space="0" w:color="auto"/>
      </w:divBdr>
      <w:divsChild>
        <w:div w:id="929508383">
          <w:marLeft w:val="0"/>
          <w:marRight w:val="0"/>
          <w:marTop w:val="0"/>
          <w:marBottom w:val="0"/>
          <w:divBdr>
            <w:top w:val="none" w:sz="0" w:space="0" w:color="auto"/>
            <w:left w:val="none" w:sz="0" w:space="0" w:color="auto"/>
            <w:bottom w:val="none" w:sz="0" w:space="0" w:color="auto"/>
            <w:right w:val="none" w:sz="0" w:space="0" w:color="auto"/>
          </w:divBdr>
          <w:divsChild>
            <w:div w:id="491456547">
              <w:marLeft w:val="0"/>
              <w:marRight w:val="0"/>
              <w:marTop w:val="0"/>
              <w:marBottom w:val="0"/>
              <w:divBdr>
                <w:top w:val="none" w:sz="0" w:space="0" w:color="auto"/>
                <w:left w:val="none" w:sz="0" w:space="0" w:color="auto"/>
                <w:bottom w:val="none" w:sz="0" w:space="0" w:color="auto"/>
                <w:right w:val="none" w:sz="0" w:space="0" w:color="auto"/>
              </w:divBdr>
              <w:divsChild>
                <w:div w:id="17495024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1317270">
      <w:bodyDiv w:val="1"/>
      <w:marLeft w:val="0"/>
      <w:marRight w:val="0"/>
      <w:marTop w:val="0"/>
      <w:marBottom w:val="0"/>
      <w:divBdr>
        <w:top w:val="none" w:sz="0" w:space="0" w:color="auto"/>
        <w:left w:val="none" w:sz="0" w:space="0" w:color="auto"/>
        <w:bottom w:val="none" w:sz="0" w:space="0" w:color="auto"/>
        <w:right w:val="none" w:sz="0" w:space="0" w:color="auto"/>
      </w:divBdr>
      <w:divsChild>
        <w:div w:id="314800768">
          <w:marLeft w:val="0"/>
          <w:marRight w:val="0"/>
          <w:marTop w:val="0"/>
          <w:marBottom w:val="0"/>
          <w:divBdr>
            <w:top w:val="none" w:sz="0" w:space="0" w:color="auto"/>
            <w:left w:val="none" w:sz="0" w:space="0" w:color="auto"/>
            <w:bottom w:val="none" w:sz="0" w:space="0" w:color="auto"/>
            <w:right w:val="none" w:sz="0" w:space="0" w:color="auto"/>
          </w:divBdr>
          <w:divsChild>
            <w:div w:id="1185440839">
              <w:marLeft w:val="0"/>
              <w:marRight w:val="0"/>
              <w:marTop w:val="0"/>
              <w:marBottom w:val="0"/>
              <w:divBdr>
                <w:top w:val="none" w:sz="0" w:space="0" w:color="auto"/>
                <w:left w:val="none" w:sz="0" w:space="0" w:color="auto"/>
                <w:bottom w:val="none" w:sz="0" w:space="0" w:color="auto"/>
                <w:right w:val="none" w:sz="0" w:space="0" w:color="auto"/>
              </w:divBdr>
              <w:divsChild>
                <w:div w:id="17304154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8165498">
      <w:bodyDiv w:val="1"/>
      <w:marLeft w:val="0"/>
      <w:marRight w:val="0"/>
      <w:marTop w:val="0"/>
      <w:marBottom w:val="0"/>
      <w:divBdr>
        <w:top w:val="none" w:sz="0" w:space="0" w:color="auto"/>
        <w:left w:val="none" w:sz="0" w:space="0" w:color="auto"/>
        <w:bottom w:val="none" w:sz="0" w:space="0" w:color="auto"/>
        <w:right w:val="none" w:sz="0" w:space="0" w:color="auto"/>
      </w:divBdr>
    </w:div>
    <w:div w:id="1171063923">
      <w:bodyDiv w:val="1"/>
      <w:marLeft w:val="0"/>
      <w:marRight w:val="0"/>
      <w:marTop w:val="0"/>
      <w:marBottom w:val="0"/>
      <w:divBdr>
        <w:top w:val="none" w:sz="0" w:space="0" w:color="auto"/>
        <w:left w:val="none" w:sz="0" w:space="0" w:color="auto"/>
        <w:bottom w:val="none" w:sz="0" w:space="0" w:color="auto"/>
        <w:right w:val="none" w:sz="0" w:space="0" w:color="auto"/>
      </w:divBdr>
    </w:div>
    <w:div w:id="1257789203">
      <w:bodyDiv w:val="1"/>
      <w:marLeft w:val="0"/>
      <w:marRight w:val="0"/>
      <w:marTop w:val="0"/>
      <w:marBottom w:val="0"/>
      <w:divBdr>
        <w:top w:val="none" w:sz="0" w:space="0" w:color="auto"/>
        <w:left w:val="none" w:sz="0" w:space="0" w:color="auto"/>
        <w:bottom w:val="none" w:sz="0" w:space="0" w:color="auto"/>
        <w:right w:val="none" w:sz="0" w:space="0" w:color="auto"/>
      </w:divBdr>
      <w:divsChild>
        <w:div w:id="1825854932">
          <w:marLeft w:val="0"/>
          <w:marRight w:val="0"/>
          <w:marTop w:val="0"/>
          <w:marBottom w:val="0"/>
          <w:divBdr>
            <w:top w:val="none" w:sz="0" w:space="0" w:color="auto"/>
            <w:left w:val="none" w:sz="0" w:space="0" w:color="auto"/>
            <w:bottom w:val="none" w:sz="0" w:space="0" w:color="auto"/>
            <w:right w:val="none" w:sz="0" w:space="0" w:color="auto"/>
          </w:divBdr>
          <w:divsChild>
            <w:div w:id="901257094">
              <w:marLeft w:val="0"/>
              <w:marRight w:val="0"/>
              <w:marTop w:val="0"/>
              <w:marBottom w:val="0"/>
              <w:divBdr>
                <w:top w:val="none" w:sz="0" w:space="0" w:color="auto"/>
                <w:left w:val="none" w:sz="0" w:space="0" w:color="auto"/>
                <w:bottom w:val="none" w:sz="0" w:space="0" w:color="auto"/>
                <w:right w:val="none" w:sz="0" w:space="0" w:color="auto"/>
              </w:divBdr>
              <w:divsChild>
                <w:div w:id="20048182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0669297">
      <w:bodyDiv w:val="1"/>
      <w:marLeft w:val="0"/>
      <w:marRight w:val="0"/>
      <w:marTop w:val="0"/>
      <w:marBottom w:val="0"/>
      <w:divBdr>
        <w:top w:val="none" w:sz="0" w:space="0" w:color="auto"/>
        <w:left w:val="none" w:sz="0" w:space="0" w:color="auto"/>
        <w:bottom w:val="none" w:sz="0" w:space="0" w:color="auto"/>
        <w:right w:val="none" w:sz="0" w:space="0" w:color="auto"/>
      </w:divBdr>
      <w:divsChild>
        <w:div w:id="1867717716">
          <w:marLeft w:val="0"/>
          <w:marRight w:val="0"/>
          <w:marTop w:val="0"/>
          <w:marBottom w:val="0"/>
          <w:divBdr>
            <w:top w:val="none" w:sz="0" w:space="0" w:color="auto"/>
            <w:left w:val="none" w:sz="0" w:space="0" w:color="auto"/>
            <w:bottom w:val="none" w:sz="0" w:space="0" w:color="auto"/>
            <w:right w:val="none" w:sz="0" w:space="0" w:color="auto"/>
          </w:divBdr>
          <w:divsChild>
            <w:div w:id="562914604">
              <w:marLeft w:val="0"/>
              <w:marRight w:val="0"/>
              <w:marTop w:val="0"/>
              <w:marBottom w:val="0"/>
              <w:divBdr>
                <w:top w:val="none" w:sz="0" w:space="0" w:color="auto"/>
                <w:left w:val="none" w:sz="0" w:space="0" w:color="auto"/>
                <w:bottom w:val="none" w:sz="0" w:space="0" w:color="auto"/>
                <w:right w:val="none" w:sz="0" w:space="0" w:color="auto"/>
              </w:divBdr>
              <w:divsChild>
                <w:div w:id="3292147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827949">
      <w:bodyDiv w:val="1"/>
      <w:marLeft w:val="0"/>
      <w:marRight w:val="0"/>
      <w:marTop w:val="0"/>
      <w:marBottom w:val="0"/>
      <w:divBdr>
        <w:top w:val="none" w:sz="0" w:space="0" w:color="auto"/>
        <w:left w:val="none" w:sz="0" w:space="0" w:color="auto"/>
        <w:bottom w:val="none" w:sz="0" w:space="0" w:color="auto"/>
        <w:right w:val="none" w:sz="0" w:space="0" w:color="auto"/>
      </w:divBdr>
    </w:div>
    <w:div w:id="1319067071">
      <w:bodyDiv w:val="1"/>
      <w:marLeft w:val="0"/>
      <w:marRight w:val="0"/>
      <w:marTop w:val="0"/>
      <w:marBottom w:val="0"/>
      <w:divBdr>
        <w:top w:val="none" w:sz="0" w:space="0" w:color="auto"/>
        <w:left w:val="none" w:sz="0" w:space="0" w:color="auto"/>
        <w:bottom w:val="none" w:sz="0" w:space="0" w:color="auto"/>
        <w:right w:val="none" w:sz="0" w:space="0" w:color="auto"/>
      </w:divBdr>
      <w:divsChild>
        <w:div w:id="1293369607">
          <w:marLeft w:val="480"/>
          <w:marRight w:val="0"/>
          <w:marTop w:val="0"/>
          <w:marBottom w:val="0"/>
          <w:divBdr>
            <w:top w:val="none" w:sz="0" w:space="0" w:color="auto"/>
            <w:left w:val="none" w:sz="0" w:space="0" w:color="auto"/>
            <w:bottom w:val="none" w:sz="0" w:space="0" w:color="auto"/>
            <w:right w:val="none" w:sz="0" w:space="0" w:color="auto"/>
          </w:divBdr>
          <w:divsChild>
            <w:div w:id="8397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1797">
      <w:bodyDiv w:val="1"/>
      <w:marLeft w:val="0"/>
      <w:marRight w:val="0"/>
      <w:marTop w:val="0"/>
      <w:marBottom w:val="0"/>
      <w:divBdr>
        <w:top w:val="none" w:sz="0" w:space="0" w:color="auto"/>
        <w:left w:val="none" w:sz="0" w:space="0" w:color="auto"/>
        <w:bottom w:val="none" w:sz="0" w:space="0" w:color="auto"/>
        <w:right w:val="none" w:sz="0" w:space="0" w:color="auto"/>
      </w:divBdr>
    </w:div>
    <w:div w:id="1348948876">
      <w:bodyDiv w:val="1"/>
      <w:marLeft w:val="0"/>
      <w:marRight w:val="0"/>
      <w:marTop w:val="0"/>
      <w:marBottom w:val="0"/>
      <w:divBdr>
        <w:top w:val="none" w:sz="0" w:space="0" w:color="auto"/>
        <w:left w:val="none" w:sz="0" w:space="0" w:color="auto"/>
        <w:bottom w:val="none" w:sz="0" w:space="0" w:color="auto"/>
        <w:right w:val="none" w:sz="0" w:space="0" w:color="auto"/>
      </w:divBdr>
      <w:divsChild>
        <w:div w:id="856309109">
          <w:marLeft w:val="0"/>
          <w:marRight w:val="0"/>
          <w:marTop w:val="0"/>
          <w:marBottom w:val="0"/>
          <w:divBdr>
            <w:top w:val="none" w:sz="0" w:space="0" w:color="auto"/>
            <w:left w:val="none" w:sz="0" w:space="0" w:color="auto"/>
            <w:bottom w:val="none" w:sz="0" w:space="0" w:color="auto"/>
            <w:right w:val="none" w:sz="0" w:space="0" w:color="auto"/>
          </w:divBdr>
          <w:divsChild>
            <w:div w:id="1737514509">
              <w:marLeft w:val="0"/>
              <w:marRight w:val="0"/>
              <w:marTop w:val="0"/>
              <w:marBottom w:val="0"/>
              <w:divBdr>
                <w:top w:val="none" w:sz="0" w:space="0" w:color="auto"/>
                <w:left w:val="none" w:sz="0" w:space="0" w:color="auto"/>
                <w:bottom w:val="none" w:sz="0" w:space="0" w:color="auto"/>
                <w:right w:val="none" w:sz="0" w:space="0" w:color="auto"/>
              </w:divBdr>
              <w:divsChild>
                <w:div w:id="13082384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0904480">
      <w:bodyDiv w:val="1"/>
      <w:marLeft w:val="0"/>
      <w:marRight w:val="0"/>
      <w:marTop w:val="0"/>
      <w:marBottom w:val="0"/>
      <w:divBdr>
        <w:top w:val="none" w:sz="0" w:space="0" w:color="auto"/>
        <w:left w:val="none" w:sz="0" w:space="0" w:color="auto"/>
        <w:bottom w:val="none" w:sz="0" w:space="0" w:color="auto"/>
        <w:right w:val="none" w:sz="0" w:space="0" w:color="auto"/>
      </w:divBdr>
      <w:divsChild>
        <w:div w:id="1024985551">
          <w:marLeft w:val="0"/>
          <w:marRight w:val="0"/>
          <w:marTop w:val="0"/>
          <w:marBottom w:val="0"/>
          <w:divBdr>
            <w:top w:val="none" w:sz="0" w:space="0" w:color="auto"/>
            <w:left w:val="none" w:sz="0" w:space="0" w:color="auto"/>
            <w:bottom w:val="none" w:sz="0" w:space="0" w:color="auto"/>
            <w:right w:val="none" w:sz="0" w:space="0" w:color="auto"/>
          </w:divBdr>
          <w:divsChild>
            <w:div w:id="197547619">
              <w:marLeft w:val="0"/>
              <w:marRight w:val="0"/>
              <w:marTop w:val="0"/>
              <w:marBottom w:val="0"/>
              <w:divBdr>
                <w:top w:val="none" w:sz="0" w:space="0" w:color="auto"/>
                <w:left w:val="none" w:sz="0" w:space="0" w:color="auto"/>
                <w:bottom w:val="none" w:sz="0" w:space="0" w:color="auto"/>
                <w:right w:val="none" w:sz="0" w:space="0" w:color="auto"/>
              </w:divBdr>
              <w:divsChild>
                <w:div w:id="12301202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5954523">
      <w:bodyDiv w:val="1"/>
      <w:marLeft w:val="0"/>
      <w:marRight w:val="0"/>
      <w:marTop w:val="0"/>
      <w:marBottom w:val="0"/>
      <w:divBdr>
        <w:top w:val="none" w:sz="0" w:space="0" w:color="auto"/>
        <w:left w:val="none" w:sz="0" w:space="0" w:color="auto"/>
        <w:bottom w:val="none" w:sz="0" w:space="0" w:color="auto"/>
        <w:right w:val="none" w:sz="0" w:space="0" w:color="auto"/>
      </w:divBdr>
      <w:divsChild>
        <w:div w:id="1204950306">
          <w:marLeft w:val="0"/>
          <w:marRight w:val="0"/>
          <w:marTop w:val="0"/>
          <w:marBottom w:val="0"/>
          <w:divBdr>
            <w:top w:val="none" w:sz="0" w:space="0" w:color="auto"/>
            <w:left w:val="none" w:sz="0" w:space="0" w:color="auto"/>
            <w:bottom w:val="none" w:sz="0" w:space="0" w:color="auto"/>
            <w:right w:val="none" w:sz="0" w:space="0" w:color="auto"/>
          </w:divBdr>
          <w:divsChild>
            <w:div w:id="1971662646">
              <w:marLeft w:val="0"/>
              <w:marRight w:val="0"/>
              <w:marTop w:val="0"/>
              <w:marBottom w:val="0"/>
              <w:divBdr>
                <w:top w:val="none" w:sz="0" w:space="0" w:color="auto"/>
                <w:left w:val="none" w:sz="0" w:space="0" w:color="auto"/>
                <w:bottom w:val="none" w:sz="0" w:space="0" w:color="auto"/>
                <w:right w:val="none" w:sz="0" w:space="0" w:color="auto"/>
              </w:divBdr>
              <w:divsChild>
                <w:div w:id="78939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0021363">
      <w:bodyDiv w:val="1"/>
      <w:marLeft w:val="0"/>
      <w:marRight w:val="0"/>
      <w:marTop w:val="0"/>
      <w:marBottom w:val="0"/>
      <w:divBdr>
        <w:top w:val="none" w:sz="0" w:space="0" w:color="auto"/>
        <w:left w:val="none" w:sz="0" w:space="0" w:color="auto"/>
        <w:bottom w:val="none" w:sz="0" w:space="0" w:color="auto"/>
        <w:right w:val="none" w:sz="0" w:space="0" w:color="auto"/>
      </w:divBdr>
      <w:divsChild>
        <w:div w:id="1469854943">
          <w:marLeft w:val="0"/>
          <w:marRight w:val="0"/>
          <w:marTop w:val="0"/>
          <w:marBottom w:val="0"/>
          <w:divBdr>
            <w:top w:val="none" w:sz="0" w:space="0" w:color="auto"/>
            <w:left w:val="none" w:sz="0" w:space="0" w:color="auto"/>
            <w:bottom w:val="none" w:sz="0" w:space="0" w:color="auto"/>
            <w:right w:val="none" w:sz="0" w:space="0" w:color="auto"/>
          </w:divBdr>
          <w:divsChild>
            <w:div w:id="455683488">
              <w:marLeft w:val="0"/>
              <w:marRight w:val="0"/>
              <w:marTop w:val="0"/>
              <w:marBottom w:val="0"/>
              <w:divBdr>
                <w:top w:val="none" w:sz="0" w:space="0" w:color="auto"/>
                <w:left w:val="none" w:sz="0" w:space="0" w:color="auto"/>
                <w:bottom w:val="none" w:sz="0" w:space="0" w:color="auto"/>
                <w:right w:val="none" w:sz="0" w:space="0" w:color="auto"/>
              </w:divBdr>
              <w:divsChild>
                <w:div w:id="12448045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6596690">
      <w:bodyDiv w:val="1"/>
      <w:marLeft w:val="0"/>
      <w:marRight w:val="0"/>
      <w:marTop w:val="0"/>
      <w:marBottom w:val="0"/>
      <w:divBdr>
        <w:top w:val="none" w:sz="0" w:space="0" w:color="auto"/>
        <w:left w:val="none" w:sz="0" w:space="0" w:color="auto"/>
        <w:bottom w:val="none" w:sz="0" w:space="0" w:color="auto"/>
        <w:right w:val="none" w:sz="0" w:space="0" w:color="auto"/>
      </w:divBdr>
      <w:divsChild>
        <w:div w:id="1978409095">
          <w:marLeft w:val="0"/>
          <w:marRight w:val="0"/>
          <w:marTop w:val="0"/>
          <w:marBottom w:val="0"/>
          <w:divBdr>
            <w:top w:val="none" w:sz="0" w:space="0" w:color="auto"/>
            <w:left w:val="none" w:sz="0" w:space="0" w:color="auto"/>
            <w:bottom w:val="none" w:sz="0" w:space="0" w:color="auto"/>
            <w:right w:val="none" w:sz="0" w:space="0" w:color="auto"/>
          </w:divBdr>
          <w:divsChild>
            <w:div w:id="893740576">
              <w:marLeft w:val="0"/>
              <w:marRight w:val="0"/>
              <w:marTop w:val="0"/>
              <w:marBottom w:val="0"/>
              <w:divBdr>
                <w:top w:val="none" w:sz="0" w:space="0" w:color="auto"/>
                <w:left w:val="none" w:sz="0" w:space="0" w:color="auto"/>
                <w:bottom w:val="none" w:sz="0" w:space="0" w:color="auto"/>
                <w:right w:val="none" w:sz="0" w:space="0" w:color="auto"/>
              </w:divBdr>
              <w:divsChild>
                <w:div w:id="4653134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3662167">
      <w:bodyDiv w:val="1"/>
      <w:marLeft w:val="0"/>
      <w:marRight w:val="0"/>
      <w:marTop w:val="0"/>
      <w:marBottom w:val="0"/>
      <w:divBdr>
        <w:top w:val="none" w:sz="0" w:space="0" w:color="auto"/>
        <w:left w:val="none" w:sz="0" w:space="0" w:color="auto"/>
        <w:bottom w:val="none" w:sz="0" w:space="0" w:color="auto"/>
        <w:right w:val="none" w:sz="0" w:space="0" w:color="auto"/>
      </w:divBdr>
      <w:divsChild>
        <w:div w:id="60568068">
          <w:marLeft w:val="0"/>
          <w:marRight w:val="0"/>
          <w:marTop w:val="0"/>
          <w:marBottom w:val="0"/>
          <w:divBdr>
            <w:top w:val="none" w:sz="0" w:space="0" w:color="auto"/>
            <w:left w:val="none" w:sz="0" w:space="0" w:color="auto"/>
            <w:bottom w:val="none" w:sz="0" w:space="0" w:color="auto"/>
            <w:right w:val="none" w:sz="0" w:space="0" w:color="auto"/>
          </w:divBdr>
          <w:divsChild>
            <w:div w:id="397481425">
              <w:marLeft w:val="0"/>
              <w:marRight w:val="0"/>
              <w:marTop w:val="0"/>
              <w:marBottom w:val="0"/>
              <w:divBdr>
                <w:top w:val="none" w:sz="0" w:space="0" w:color="auto"/>
                <w:left w:val="none" w:sz="0" w:space="0" w:color="auto"/>
                <w:bottom w:val="none" w:sz="0" w:space="0" w:color="auto"/>
                <w:right w:val="none" w:sz="0" w:space="0" w:color="auto"/>
              </w:divBdr>
              <w:divsChild>
                <w:div w:id="13439763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8315520">
      <w:bodyDiv w:val="1"/>
      <w:marLeft w:val="0"/>
      <w:marRight w:val="0"/>
      <w:marTop w:val="0"/>
      <w:marBottom w:val="0"/>
      <w:divBdr>
        <w:top w:val="none" w:sz="0" w:space="0" w:color="auto"/>
        <w:left w:val="none" w:sz="0" w:space="0" w:color="auto"/>
        <w:bottom w:val="none" w:sz="0" w:space="0" w:color="auto"/>
        <w:right w:val="none" w:sz="0" w:space="0" w:color="auto"/>
      </w:divBdr>
      <w:divsChild>
        <w:div w:id="412316472">
          <w:marLeft w:val="0"/>
          <w:marRight w:val="0"/>
          <w:marTop w:val="0"/>
          <w:marBottom w:val="0"/>
          <w:divBdr>
            <w:top w:val="none" w:sz="0" w:space="0" w:color="auto"/>
            <w:left w:val="none" w:sz="0" w:space="0" w:color="auto"/>
            <w:bottom w:val="none" w:sz="0" w:space="0" w:color="auto"/>
            <w:right w:val="none" w:sz="0" w:space="0" w:color="auto"/>
          </w:divBdr>
          <w:divsChild>
            <w:div w:id="74254334">
              <w:marLeft w:val="0"/>
              <w:marRight w:val="0"/>
              <w:marTop w:val="0"/>
              <w:marBottom w:val="0"/>
              <w:divBdr>
                <w:top w:val="none" w:sz="0" w:space="0" w:color="auto"/>
                <w:left w:val="none" w:sz="0" w:space="0" w:color="auto"/>
                <w:bottom w:val="none" w:sz="0" w:space="0" w:color="auto"/>
                <w:right w:val="none" w:sz="0" w:space="0" w:color="auto"/>
              </w:divBdr>
              <w:divsChild>
                <w:div w:id="14197913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8217195">
      <w:bodyDiv w:val="1"/>
      <w:marLeft w:val="0"/>
      <w:marRight w:val="0"/>
      <w:marTop w:val="0"/>
      <w:marBottom w:val="0"/>
      <w:divBdr>
        <w:top w:val="none" w:sz="0" w:space="0" w:color="auto"/>
        <w:left w:val="none" w:sz="0" w:space="0" w:color="auto"/>
        <w:bottom w:val="none" w:sz="0" w:space="0" w:color="auto"/>
        <w:right w:val="none" w:sz="0" w:space="0" w:color="auto"/>
      </w:divBdr>
    </w:div>
    <w:div w:id="1732995264">
      <w:bodyDiv w:val="1"/>
      <w:marLeft w:val="0"/>
      <w:marRight w:val="0"/>
      <w:marTop w:val="0"/>
      <w:marBottom w:val="0"/>
      <w:divBdr>
        <w:top w:val="none" w:sz="0" w:space="0" w:color="auto"/>
        <w:left w:val="none" w:sz="0" w:space="0" w:color="auto"/>
        <w:bottom w:val="none" w:sz="0" w:space="0" w:color="auto"/>
        <w:right w:val="none" w:sz="0" w:space="0" w:color="auto"/>
      </w:divBdr>
      <w:divsChild>
        <w:div w:id="773475182">
          <w:marLeft w:val="0"/>
          <w:marRight w:val="0"/>
          <w:marTop w:val="0"/>
          <w:marBottom w:val="0"/>
          <w:divBdr>
            <w:top w:val="none" w:sz="0" w:space="0" w:color="auto"/>
            <w:left w:val="none" w:sz="0" w:space="0" w:color="auto"/>
            <w:bottom w:val="none" w:sz="0" w:space="0" w:color="auto"/>
            <w:right w:val="none" w:sz="0" w:space="0" w:color="auto"/>
          </w:divBdr>
          <w:divsChild>
            <w:div w:id="1303459882">
              <w:marLeft w:val="0"/>
              <w:marRight w:val="0"/>
              <w:marTop w:val="0"/>
              <w:marBottom w:val="0"/>
              <w:divBdr>
                <w:top w:val="none" w:sz="0" w:space="0" w:color="auto"/>
                <w:left w:val="none" w:sz="0" w:space="0" w:color="auto"/>
                <w:bottom w:val="none" w:sz="0" w:space="0" w:color="auto"/>
                <w:right w:val="none" w:sz="0" w:space="0" w:color="auto"/>
              </w:divBdr>
              <w:divsChild>
                <w:div w:id="13923903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7046737">
      <w:bodyDiv w:val="1"/>
      <w:marLeft w:val="0"/>
      <w:marRight w:val="0"/>
      <w:marTop w:val="0"/>
      <w:marBottom w:val="0"/>
      <w:divBdr>
        <w:top w:val="none" w:sz="0" w:space="0" w:color="auto"/>
        <w:left w:val="none" w:sz="0" w:space="0" w:color="auto"/>
        <w:bottom w:val="none" w:sz="0" w:space="0" w:color="auto"/>
        <w:right w:val="none" w:sz="0" w:space="0" w:color="auto"/>
      </w:divBdr>
      <w:divsChild>
        <w:div w:id="1626235773">
          <w:marLeft w:val="0"/>
          <w:marRight w:val="0"/>
          <w:marTop w:val="0"/>
          <w:marBottom w:val="0"/>
          <w:divBdr>
            <w:top w:val="none" w:sz="0" w:space="0" w:color="auto"/>
            <w:left w:val="none" w:sz="0" w:space="0" w:color="auto"/>
            <w:bottom w:val="none" w:sz="0" w:space="0" w:color="auto"/>
            <w:right w:val="none" w:sz="0" w:space="0" w:color="auto"/>
          </w:divBdr>
          <w:divsChild>
            <w:div w:id="1053164847">
              <w:marLeft w:val="0"/>
              <w:marRight w:val="0"/>
              <w:marTop w:val="0"/>
              <w:marBottom w:val="0"/>
              <w:divBdr>
                <w:top w:val="none" w:sz="0" w:space="0" w:color="auto"/>
                <w:left w:val="none" w:sz="0" w:space="0" w:color="auto"/>
                <w:bottom w:val="none" w:sz="0" w:space="0" w:color="auto"/>
                <w:right w:val="none" w:sz="0" w:space="0" w:color="auto"/>
              </w:divBdr>
              <w:divsChild>
                <w:div w:id="18205346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6582435">
      <w:bodyDiv w:val="1"/>
      <w:marLeft w:val="0"/>
      <w:marRight w:val="0"/>
      <w:marTop w:val="0"/>
      <w:marBottom w:val="0"/>
      <w:divBdr>
        <w:top w:val="none" w:sz="0" w:space="0" w:color="auto"/>
        <w:left w:val="none" w:sz="0" w:space="0" w:color="auto"/>
        <w:bottom w:val="none" w:sz="0" w:space="0" w:color="auto"/>
        <w:right w:val="none" w:sz="0" w:space="0" w:color="auto"/>
      </w:divBdr>
      <w:divsChild>
        <w:div w:id="1237202026">
          <w:marLeft w:val="0"/>
          <w:marRight w:val="0"/>
          <w:marTop w:val="0"/>
          <w:marBottom w:val="0"/>
          <w:divBdr>
            <w:top w:val="none" w:sz="0" w:space="0" w:color="auto"/>
            <w:left w:val="none" w:sz="0" w:space="0" w:color="auto"/>
            <w:bottom w:val="none" w:sz="0" w:space="0" w:color="auto"/>
            <w:right w:val="none" w:sz="0" w:space="0" w:color="auto"/>
          </w:divBdr>
          <w:divsChild>
            <w:div w:id="466706474">
              <w:marLeft w:val="0"/>
              <w:marRight w:val="0"/>
              <w:marTop w:val="0"/>
              <w:marBottom w:val="0"/>
              <w:divBdr>
                <w:top w:val="none" w:sz="0" w:space="0" w:color="auto"/>
                <w:left w:val="none" w:sz="0" w:space="0" w:color="auto"/>
                <w:bottom w:val="none" w:sz="0" w:space="0" w:color="auto"/>
                <w:right w:val="none" w:sz="0" w:space="0" w:color="auto"/>
              </w:divBdr>
              <w:divsChild>
                <w:div w:id="13760082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2868991">
      <w:bodyDiv w:val="1"/>
      <w:marLeft w:val="0"/>
      <w:marRight w:val="0"/>
      <w:marTop w:val="0"/>
      <w:marBottom w:val="0"/>
      <w:divBdr>
        <w:top w:val="none" w:sz="0" w:space="0" w:color="auto"/>
        <w:left w:val="none" w:sz="0" w:space="0" w:color="auto"/>
        <w:bottom w:val="none" w:sz="0" w:space="0" w:color="auto"/>
        <w:right w:val="none" w:sz="0" w:space="0" w:color="auto"/>
      </w:divBdr>
      <w:divsChild>
        <w:div w:id="357312864">
          <w:marLeft w:val="0"/>
          <w:marRight w:val="0"/>
          <w:marTop w:val="0"/>
          <w:marBottom w:val="0"/>
          <w:divBdr>
            <w:top w:val="none" w:sz="0" w:space="0" w:color="auto"/>
            <w:left w:val="none" w:sz="0" w:space="0" w:color="auto"/>
            <w:bottom w:val="none" w:sz="0" w:space="0" w:color="auto"/>
            <w:right w:val="none" w:sz="0" w:space="0" w:color="auto"/>
          </w:divBdr>
          <w:divsChild>
            <w:div w:id="955597973">
              <w:marLeft w:val="0"/>
              <w:marRight w:val="0"/>
              <w:marTop w:val="0"/>
              <w:marBottom w:val="0"/>
              <w:divBdr>
                <w:top w:val="none" w:sz="0" w:space="0" w:color="auto"/>
                <w:left w:val="none" w:sz="0" w:space="0" w:color="auto"/>
                <w:bottom w:val="none" w:sz="0" w:space="0" w:color="auto"/>
                <w:right w:val="none" w:sz="0" w:space="0" w:color="auto"/>
              </w:divBdr>
              <w:divsChild>
                <w:div w:id="2316233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1580258">
      <w:bodyDiv w:val="1"/>
      <w:marLeft w:val="0"/>
      <w:marRight w:val="0"/>
      <w:marTop w:val="0"/>
      <w:marBottom w:val="0"/>
      <w:divBdr>
        <w:top w:val="none" w:sz="0" w:space="0" w:color="auto"/>
        <w:left w:val="none" w:sz="0" w:space="0" w:color="auto"/>
        <w:bottom w:val="none" w:sz="0" w:space="0" w:color="auto"/>
        <w:right w:val="none" w:sz="0" w:space="0" w:color="auto"/>
      </w:divBdr>
      <w:divsChild>
        <w:div w:id="533659998">
          <w:marLeft w:val="0"/>
          <w:marRight w:val="0"/>
          <w:marTop w:val="0"/>
          <w:marBottom w:val="0"/>
          <w:divBdr>
            <w:top w:val="none" w:sz="0" w:space="0" w:color="auto"/>
            <w:left w:val="none" w:sz="0" w:space="0" w:color="auto"/>
            <w:bottom w:val="none" w:sz="0" w:space="0" w:color="auto"/>
            <w:right w:val="none" w:sz="0" w:space="0" w:color="auto"/>
          </w:divBdr>
          <w:divsChild>
            <w:div w:id="1119254620">
              <w:marLeft w:val="0"/>
              <w:marRight w:val="0"/>
              <w:marTop w:val="0"/>
              <w:marBottom w:val="0"/>
              <w:divBdr>
                <w:top w:val="none" w:sz="0" w:space="0" w:color="auto"/>
                <w:left w:val="none" w:sz="0" w:space="0" w:color="auto"/>
                <w:bottom w:val="none" w:sz="0" w:space="0" w:color="auto"/>
                <w:right w:val="none" w:sz="0" w:space="0" w:color="auto"/>
              </w:divBdr>
              <w:divsChild>
                <w:div w:id="704601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7204586">
      <w:bodyDiv w:val="1"/>
      <w:marLeft w:val="0"/>
      <w:marRight w:val="0"/>
      <w:marTop w:val="0"/>
      <w:marBottom w:val="0"/>
      <w:divBdr>
        <w:top w:val="none" w:sz="0" w:space="0" w:color="auto"/>
        <w:left w:val="none" w:sz="0" w:space="0" w:color="auto"/>
        <w:bottom w:val="none" w:sz="0" w:space="0" w:color="auto"/>
        <w:right w:val="none" w:sz="0" w:space="0" w:color="auto"/>
      </w:divBdr>
      <w:divsChild>
        <w:div w:id="1653296103">
          <w:marLeft w:val="480"/>
          <w:marRight w:val="0"/>
          <w:marTop w:val="0"/>
          <w:marBottom w:val="0"/>
          <w:divBdr>
            <w:top w:val="none" w:sz="0" w:space="0" w:color="auto"/>
            <w:left w:val="none" w:sz="0" w:space="0" w:color="auto"/>
            <w:bottom w:val="none" w:sz="0" w:space="0" w:color="auto"/>
            <w:right w:val="none" w:sz="0" w:space="0" w:color="auto"/>
          </w:divBdr>
          <w:divsChild>
            <w:div w:id="4814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9929">
      <w:bodyDiv w:val="1"/>
      <w:marLeft w:val="0"/>
      <w:marRight w:val="0"/>
      <w:marTop w:val="0"/>
      <w:marBottom w:val="0"/>
      <w:divBdr>
        <w:top w:val="none" w:sz="0" w:space="0" w:color="auto"/>
        <w:left w:val="none" w:sz="0" w:space="0" w:color="auto"/>
        <w:bottom w:val="none" w:sz="0" w:space="0" w:color="auto"/>
        <w:right w:val="none" w:sz="0" w:space="0" w:color="auto"/>
      </w:divBdr>
      <w:divsChild>
        <w:div w:id="1337607559">
          <w:marLeft w:val="0"/>
          <w:marRight w:val="0"/>
          <w:marTop w:val="0"/>
          <w:marBottom w:val="0"/>
          <w:divBdr>
            <w:top w:val="none" w:sz="0" w:space="0" w:color="auto"/>
            <w:left w:val="none" w:sz="0" w:space="0" w:color="auto"/>
            <w:bottom w:val="none" w:sz="0" w:space="0" w:color="auto"/>
            <w:right w:val="none" w:sz="0" w:space="0" w:color="auto"/>
          </w:divBdr>
          <w:divsChild>
            <w:div w:id="797724646">
              <w:marLeft w:val="0"/>
              <w:marRight w:val="0"/>
              <w:marTop w:val="0"/>
              <w:marBottom w:val="0"/>
              <w:divBdr>
                <w:top w:val="none" w:sz="0" w:space="0" w:color="auto"/>
                <w:left w:val="none" w:sz="0" w:space="0" w:color="auto"/>
                <w:bottom w:val="none" w:sz="0" w:space="0" w:color="auto"/>
                <w:right w:val="none" w:sz="0" w:space="0" w:color="auto"/>
              </w:divBdr>
              <w:divsChild>
                <w:div w:id="447043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0079161">
      <w:bodyDiv w:val="1"/>
      <w:marLeft w:val="0"/>
      <w:marRight w:val="0"/>
      <w:marTop w:val="0"/>
      <w:marBottom w:val="0"/>
      <w:divBdr>
        <w:top w:val="none" w:sz="0" w:space="0" w:color="auto"/>
        <w:left w:val="none" w:sz="0" w:space="0" w:color="auto"/>
        <w:bottom w:val="none" w:sz="0" w:space="0" w:color="auto"/>
        <w:right w:val="none" w:sz="0" w:space="0" w:color="auto"/>
      </w:divBdr>
    </w:div>
    <w:div w:id="2141024367">
      <w:bodyDiv w:val="1"/>
      <w:marLeft w:val="0"/>
      <w:marRight w:val="0"/>
      <w:marTop w:val="0"/>
      <w:marBottom w:val="0"/>
      <w:divBdr>
        <w:top w:val="none" w:sz="0" w:space="0" w:color="auto"/>
        <w:left w:val="none" w:sz="0" w:space="0" w:color="auto"/>
        <w:bottom w:val="none" w:sz="0" w:space="0" w:color="auto"/>
        <w:right w:val="none" w:sz="0" w:space="0" w:color="auto"/>
      </w:divBdr>
      <w:divsChild>
        <w:div w:id="1107192556">
          <w:marLeft w:val="0"/>
          <w:marRight w:val="0"/>
          <w:marTop w:val="0"/>
          <w:marBottom w:val="0"/>
          <w:divBdr>
            <w:top w:val="none" w:sz="0" w:space="0" w:color="auto"/>
            <w:left w:val="none" w:sz="0" w:space="0" w:color="auto"/>
            <w:bottom w:val="none" w:sz="0" w:space="0" w:color="auto"/>
            <w:right w:val="none" w:sz="0" w:space="0" w:color="auto"/>
          </w:divBdr>
          <w:divsChild>
            <w:div w:id="903685127">
              <w:marLeft w:val="0"/>
              <w:marRight w:val="0"/>
              <w:marTop w:val="0"/>
              <w:marBottom w:val="0"/>
              <w:divBdr>
                <w:top w:val="none" w:sz="0" w:space="0" w:color="auto"/>
                <w:left w:val="none" w:sz="0" w:space="0" w:color="auto"/>
                <w:bottom w:val="none" w:sz="0" w:space="0" w:color="auto"/>
                <w:right w:val="none" w:sz="0" w:space="0" w:color="auto"/>
              </w:divBdr>
              <w:divsChild>
                <w:div w:id="4651272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file://localhost/Users/lesbatsjuliette/Desktop/Capture%20d%E2%80%99e%CC%81cran%202017-11-22%20a%CC%80%2001.05.17.png" TargetMode="External"/><Relationship Id="rId11" Type="http://schemas.openxmlformats.org/officeDocument/2006/relationships/image" Target="media/image2.png"/><Relationship Id="rId12" Type="http://schemas.openxmlformats.org/officeDocument/2006/relationships/image" Target="file://localhost/Users/lesbatsjuliette/Desktop/Capture%20d%E2%80%99e%CC%81cran%202017-11-22%20a%CC%80%2001.04.53.pn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file://localhost/Users/lesbatsjuliette/Desktop/Capture%20d%E2%80%99e%CC%81cran%202017-11-21%20a%CC%80%2019.25.49.png" TargetMode="External"/><Relationship Id="rId16" Type="http://schemas.openxmlformats.org/officeDocument/2006/relationships/hyperlink" Target="http://www.uniprot.org" TargetMode="External"/><Relationship Id="rId17" Type="http://schemas.openxmlformats.org/officeDocument/2006/relationships/hyperlink" Target="http://www.candidagenome.org" TargetMode="External"/><Relationship Id="rId18" Type="http://schemas.openxmlformats.org/officeDocument/2006/relationships/hyperlink" Target="http://www.genome.jp/kegg/" TargetMode="External"/><Relationship Id="rId19" Type="http://schemas.openxmlformats.org/officeDocument/2006/relationships/hyperlink" Target="https://david.ncifcrf.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EB2AD-2D85-9643-A39E-B3F7471E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4286</Words>
  <Characters>23574</Characters>
  <Application>Microsoft Macintosh Word</Application>
  <DocSecurity>0</DocSecurity>
  <Lines>196</Lines>
  <Paragraphs>55</Paragraphs>
  <ScaleCrop>false</ScaleCrop>
  <Company/>
  <LinksUpToDate>false</LinksUpToDate>
  <CharactersWithSpaces>27805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Lesbats</dc:creator>
  <cp:keywords/>
  <dc:description/>
  <cp:lastModifiedBy>patricia thebault</cp:lastModifiedBy>
  <cp:revision>2</cp:revision>
  <dcterms:created xsi:type="dcterms:W3CDTF">2017-12-07T10:02:00Z</dcterms:created>
  <dcterms:modified xsi:type="dcterms:W3CDTF">2017-12-07T10:02:00Z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id="dLZXT4gm"/&gt;&lt;style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